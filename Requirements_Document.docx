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7AB1D" w14:textId="77777777" w:rsidR="006B120C" w:rsidRDefault="00F83D03">
      <w:r>
        <w:t xml:space="preserve"> </w:t>
      </w:r>
    </w:p>
    <w:p w14:paraId="692C5A4A" w14:textId="77777777" w:rsidR="006B120C" w:rsidRDefault="00F83D03">
      <w:r>
        <w:t xml:space="preserve"> </w:t>
      </w:r>
    </w:p>
    <w:p w14:paraId="6590B228" w14:textId="77777777" w:rsidR="006B120C" w:rsidRDefault="006B120C">
      <w:pPr>
        <w:jc w:val="center"/>
        <w:rPr>
          <w:b/>
          <w:sz w:val="40"/>
          <w:szCs w:val="40"/>
        </w:rPr>
      </w:pPr>
    </w:p>
    <w:p w14:paraId="7B0F8A3C" w14:textId="77777777" w:rsidR="006B120C" w:rsidRDefault="006B120C">
      <w:pPr>
        <w:jc w:val="center"/>
        <w:rPr>
          <w:b/>
          <w:sz w:val="40"/>
          <w:szCs w:val="40"/>
        </w:rPr>
      </w:pPr>
    </w:p>
    <w:p w14:paraId="1E371A9B" w14:textId="77777777" w:rsidR="006B120C" w:rsidRDefault="006B120C">
      <w:pPr>
        <w:jc w:val="center"/>
        <w:rPr>
          <w:b/>
          <w:sz w:val="40"/>
          <w:szCs w:val="40"/>
        </w:rPr>
      </w:pPr>
    </w:p>
    <w:p w14:paraId="43047B0F" w14:textId="77777777" w:rsidR="006B120C" w:rsidRDefault="006B120C">
      <w:pPr>
        <w:jc w:val="center"/>
        <w:rPr>
          <w:b/>
          <w:sz w:val="40"/>
          <w:szCs w:val="40"/>
        </w:rPr>
      </w:pPr>
    </w:p>
    <w:p w14:paraId="1DF1C49F" w14:textId="77777777" w:rsidR="006B120C" w:rsidRDefault="006B120C">
      <w:pPr>
        <w:jc w:val="center"/>
        <w:rPr>
          <w:b/>
          <w:sz w:val="40"/>
          <w:szCs w:val="40"/>
        </w:rPr>
      </w:pPr>
    </w:p>
    <w:p w14:paraId="5F10B6E4" w14:textId="77777777" w:rsidR="006B120C" w:rsidRDefault="006B120C">
      <w:pPr>
        <w:jc w:val="center"/>
        <w:rPr>
          <w:b/>
          <w:sz w:val="40"/>
          <w:szCs w:val="40"/>
        </w:rPr>
      </w:pPr>
    </w:p>
    <w:p w14:paraId="1F452C56" w14:textId="77777777" w:rsidR="006B120C" w:rsidRDefault="006B120C">
      <w:pPr>
        <w:jc w:val="center"/>
        <w:rPr>
          <w:b/>
          <w:sz w:val="40"/>
          <w:szCs w:val="40"/>
        </w:rPr>
      </w:pPr>
    </w:p>
    <w:p w14:paraId="3BC29B1C" w14:textId="77777777" w:rsidR="006B120C" w:rsidRDefault="00F83D03">
      <w:pPr>
        <w:jc w:val="center"/>
        <w:rPr>
          <w:b/>
          <w:sz w:val="40"/>
          <w:szCs w:val="40"/>
        </w:rPr>
      </w:pPr>
      <w:r>
        <w:rPr>
          <w:b/>
          <w:sz w:val="40"/>
          <w:szCs w:val="40"/>
        </w:rPr>
        <w:t xml:space="preserve">Software Requirements Specification </w:t>
      </w:r>
    </w:p>
    <w:p w14:paraId="33C56008" w14:textId="77777777" w:rsidR="006B120C" w:rsidRDefault="00F83D03">
      <w:pPr>
        <w:jc w:val="center"/>
        <w:rPr>
          <w:b/>
          <w:sz w:val="40"/>
          <w:szCs w:val="40"/>
        </w:rPr>
      </w:pPr>
      <w:r>
        <w:rPr>
          <w:b/>
          <w:sz w:val="40"/>
          <w:szCs w:val="40"/>
        </w:rPr>
        <w:t>For</w:t>
      </w:r>
    </w:p>
    <w:p w14:paraId="3601EB19" w14:textId="77777777" w:rsidR="006B120C" w:rsidRDefault="00F83D03">
      <w:pPr>
        <w:jc w:val="center"/>
        <w:rPr>
          <w:b/>
          <w:sz w:val="40"/>
          <w:szCs w:val="40"/>
        </w:rPr>
      </w:pPr>
      <w:proofErr w:type="spellStart"/>
      <w:r>
        <w:rPr>
          <w:b/>
          <w:sz w:val="40"/>
          <w:szCs w:val="40"/>
        </w:rPr>
        <w:t>Movin</w:t>
      </w:r>
      <w:proofErr w:type="spellEnd"/>
      <w:r>
        <w:rPr>
          <w:b/>
          <w:sz w:val="40"/>
          <w:szCs w:val="40"/>
        </w:rPr>
        <w:t>’ Out</w:t>
      </w:r>
    </w:p>
    <w:p w14:paraId="02A4EFE8" w14:textId="77777777" w:rsidR="006B120C" w:rsidRDefault="00F83D03">
      <w:r>
        <w:t xml:space="preserve"> </w:t>
      </w:r>
    </w:p>
    <w:p w14:paraId="0C94583F" w14:textId="77777777" w:rsidR="006B120C" w:rsidRDefault="00F83D03">
      <w:r>
        <w:t xml:space="preserve"> </w:t>
      </w:r>
    </w:p>
    <w:p w14:paraId="320A2EE0" w14:textId="77777777" w:rsidR="006B120C" w:rsidRDefault="00F83D03">
      <w:r>
        <w:t xml:space="preserve"> </w:t>
      </w:r>
    </w:p>
    <w:p w14:paraId="4BB50482" w14:textId="77777777" w:rsidR="006B120C" w:rsidRDefault="00F83D03">
      <w:r>
        <w:t xml:space="preserve"> </w:t>
      </w:r>
    </w:p>
    <w:p w14:paraId="7A7AC235" w14:textId="77777777" w:rsidR="006B120C" w:rsidRDefault="00F83D03">
      <w:r>
        <w:t xml:space="preserve"> </w:t>
      </w:r>
    </w:p>
    <w:p w14:paraId="52795EA5" w14:textId="77777777" w:rsidR="006B120C" w:rsidRDefault="00F83D03">
      <w:r>
        <w:t xml:space="preserve"> </w:t>
      </w:r>
    </w:p>
    <w:p w14:paraId="1530AF4B" w14:textId="77777777" w:rsidR="006B120C" w:rsidRDefault="00F83D03">
      <w:r>
        <w:t xml:space="preserve"> </w:t>
      </w:r>
    </w:p>
    <w:p w14:paraId="07C19170" w14:textId="77777777" w:rsidR="006B120C" w:rsidRDefault="00F83D03">
      <w:r>
        <w:t xml:space="preserve"> </w:t>
      </w:r>
    </w:p>
    <w:p w14:paraId="27F52A37" w14:textId="77777777" w:rsidR="006B120C" w:rsidRDefault="00F83D03">
      <w:r>
        <w:t xml:space="preserve"> </w:t>
      </w:r>
    </w:p>
    <w:p w14:paraId="03614020" w14:textId="77777777" w:rsidR="006B120C" w:rsidRDefault="00F83D03">
      <w:r>
        <w:t xml:space="preserve"> </w:t>
      </w:r>
    </w:p>
    <w:p w14:paraId="44E5AB52" w14:textId="77777777" w:rsidR="006B120C" w:rsidRDefault="00F83D03">
      <w:r>
        <w:t xml:space="preserve"> </w:t>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60"/>
        <w:gridCol w:w="6720"/>
      </w:tblGrid>
      <w:tr w:rsidR="006B120C" w14:paraId="7FB19193" w14:textId="77777777">
        <w:trPr>
          <w:trHeight w:val="480"/>
        </w:trPr>
        <w:tc>
          <w:tcPr>
            <w:tcW w:w="2160" w:type="dxa"/>
            <w:tcBorders>
              <w:top w:val="nil"/>
              <w:left w:val="nil"/>
              <w:bottom w:val="nil"/>
              <w:right w:val="nil"/>
            </w:tcBorders>
            <w:tcMar>
              <w:top w:w="100" w:type="dxa"/>
              <w:left w:w="100" w:type="dxa"/>
              <w:bottom w:w="100" w:type="dxa"/>
              <w:right w:w="100" w:type="dxa"/>
            </w:tcMar>
          </w:tcPr>
          <w:p w14:paraId="39EA3C43" w14:textId="77777777" w:rsidR="006B120C" w:rsidRDefault="00F83D03">
            <w:pPr>
              <w:widowControl w:val="0"/>
              <w:pBdr>
                <w:top w:val="nil"/>
                <w:left w:val="nil"/>
                <w:bottom w:val="nil"/>
                <w:right w:val="nil"/>
                <w:between w:val="nil"/>
              </w:pBdr>
              <w:rPr>
                <w:b/>
              </w:rPr>
            </w:pPr>
            <w:r>
              <w:rPr>
                <w:b/>
              </w:rPr>
              <w:t>Instructor:</w:t>
            </w:r>
          </w:p>
        </w:tc>
        <w:tc>
          <w:tcPr>
            <w:tcW w:w="6720" w:type="dxa"/>
            <w:tcBorders>
              <w:top w:val="nil"/>
              <w:left w:val="nil"/>
              <w:bottom w:val="nil"/>
              <w:right w:val="nil"/>
            </w:tcBorders>
            <w:tcMar>
              <w:top w:w="100" w:type="dxa"/>
              <w:left w:w="100" w:type="dxa"/>
              <w:bottom w:w="100" w:type="dxa"/>
              <w:right w:w="100" w:type="dxa"/>
            </w:tcMar>
          </w:tcPr>
          <w:p w14:paraId="6A169727" w14:textId="77777777" w:rsidR="006B120C" w:rsidRDefault="00F83D03">
            <w:pPr>
              <w:widowControl w:val="0"/>
              <w:pBdr>
                <w:top w:val="nil"/>
                <w:left w:val="nil"/>
                <w:bottom w:val="nil"/>
                <w:right w:val="nil"/>
                <w:between w:val="nil"/>
              </w:pBdr>
            </w:pPr>
            <w:r>
              <w:t xml:space="preserve">Dr. </w:t>
            </w:r>
            <w:proofErr w:type="spellStart"/>
            <w:r>
              <w:t>Pirmann</w:t>
            </w:r>
            <w:proofErr w:type="spellEnd"/>
          </w:p>
        </w:tc>
      </w:tr>
      <w:tr w:rsidR="006B120C" w14:paraId="24A688E1" w14:textId="77777777">
        <w:trPr>
          <w:trHeight w:val="480"/>
        </w:trPr>
        <w:tc>
          <w:tcPr>
            <w:tcW w:w="2160" w:type="dxa"/>
            <w:tcBorders>
              <w:top w:val="nil"/>
              <w:left w:val="nil"/>
              <w:bottom w:val="nil"/>
              <w:right w:val="nil"/>
            </w:tcBorders>
            <w:tcMar>
              <w:top w:w="100" w:type="dxa"/>
              <w:left w:w="100" w:type="dxa"/>
              <w:bottom w:w="100" w:type="dxa"/>
              <w:right w:w="100" w:type="dxa"/>
            </w:tcMar>
          </w:tcPr>
          <w:p w14:paraId="5A2AAF82" w14:textId="77777777" w:rsidR="006B120C" w:rsidRDefault="00F83D03">
            <w:pPr>
              <w:widowControl w:val="0"/>
              <w:pBdr>
                <w:top w:val="nil"/>
                <w:left w:val="nil"/>
                <w:bottom w:val="nil"/>
                <w:right w:val="nil"/>
                <w:between w:val="nil"/>
              </w:pBdr>
              <w:rPr>
                <w:b/>
              </w:rPr>
            </w:pPr>
            <w:r>
              <w:rPr>
                <w:b/>
              </w:rPr>
              <w:t>Team Members:</w:t>
            </w:r>
          </w:p>
        </w:tc>
        <w:tc>
          <w:tcPr>
            <w:tcW w:w="6720" w:type="dxa"/>
            <w:tcBorders>
              <w:top w:val="nil"/>
              <w:left w:val="nil"/>
              <w:bottom w:val="nil"/>
              <w:right w:val="nil"/>
            </w:tcBorders>
            <w:tcMar>
              <w:top w:w="100" w:type="dxa"/>
              <w:left w:w="100" w:type="dxa"/>
              <w:bottom w:w="100" w:type="dxa"/>
              <w:right w:w="100" w:type="dxa"/>
            </w:tcMar>
          </w:tcPr>
          <w:p w14:paraId="329BF8DA" w14:textId="77777777" w:rsidR="006B120C" w:rsidRDefault="00F83D03">
            <w:pPr>
              <w:widowControl w:val="0"/>
              <w:pBdr>
                <w:top w:val="nil"/>
                <w:left w:val="nil"/>
                <w:bottom w:val="nil"/>
                <w:right w:val="nil"/>
                <w:between w:val="nil"/>
              </w:pBdr>
            </w:pPr>
            <w:r>
              <w:t xml:space="preserve">Miyo Imai, Harrison Beerley, Andrew </w:t>
            </w:r>
            <w:proofErr w:type="spellStart"/>
            <w:r>
              <w:t>Shoffler</w:t>
            </w:r>
            <w:proofErr w:type="spellEnd"/>
            <w:r>
              <w:t xml:space="preserve">, Michael </w:t>
            </w:r>
            <w:proofErr w:type="spellStart"/>
            <w:r>
              <w:t>Wyda</w:t>
            </w:r>
            <w:proofErr w:type="spellEnd"/>
          </w:p>
        </w:tc>
      </w:tr>
      <w:tr w:rsidR="006B120C" w14:paraId="1B580E3C" w14:textId="77777777">
        <w:trPr>
          <w:trHeight w:val="480"/>
        </w:trPr>
        <w:tc>
          <w:tcPr>
            <w:tcW w:w="2160" w:type="dxa"/>
            <w:tcBorders>
              <w:top w:val="nil"/>
              <w:left w:val="nil"/>
              <w:bottom w:val="nil"/>
              <w:right w:val="nil"/>
            </w:tcBorders>
            <w:tcMar>
              <w:top w:w="100" w:type="dxa"/>
              <w:left w:w="100" w:type="dxa"/>
              <w:bottom w:w="100" w:type="dxa"/>
              <w:right w:w="100" w:type="dxa"/>
            </w:tcMar>
          </w:tcPr>
          <w:p w14:paraId="23DDF6BB" w14:textId="77777777" w:rsidR="006B120C" w:rsidRDefault="00F83D03">
            <w:pPr>
              <w:widowControl w:val="0"/>
              <w:pBdr>
                <w:top w:val="nil"/>
                <w:left w:val="nil"/>
                <w:bottom w:val="nil"/>
                <w:right w:val="nil"/>
                <w:between w:val="nil"/>
              </w:pBdr>
              <w:rPr>
                <w:b/>
              </w:rPr>
            </w:pPr>
            <w:r>
              <w:rPr>
                <w:b/>
              </w:rPr>
              <w:t>Cycle:</w:t>
            </w:r>
          </w:p>
        </w:tc>
        <w:tc>
          <w:tcPr>
            <w:tcW w:w="6720" w:type="dxa"/>
            <w:tcBorders>
              <w:top w:val="nil"/>
              <w:left w:val="nil"/>
              <w:bottom w:val="nil"/>
              <w:right w:val="nil"/>
            </w:tcBorders>
            <w:tcMar>
              <w:top w:w="100" w:type="dxa"/>
              <w:left w:w="100" w:type="dxa"/>
              <w:bottom w:w="100" w:type="dxa"/>
              <w:right w:w="100" w:type="dxa"/>
            </w:tcMar>
          </w:tcPr>
          <w:p w14:paraId="154F395B" w14:textId="77777777" w:rsidR="006B120C" w:rsidRDefault="00F83D03">
            <w:pPr>
              <w:widowControl w:val="0"/>
              <w:pBdr>
                <w:top w:val="nil"/>
                <w:left w:val="nil"/>
                <w:bottom w:val="nil"/>
                <w:right w:val="nil"/>
                <w:between w:val="nil"/>
              </w:pBdr>
            </w:pPr>
            <w:r>
              <w:t>1</w:t>
            </w:r>
          </w:p>
        </w:tc>
      </w:tr>
      <w:tr w:rsidR="006B120C" w14:paraId="0C8EC494" w14:textId="77777777">
        <w:trPr>
          <w:trHeight w:val="480"/>
        </w:trPr>
        <w:tc>
          <w:tcPr>
            <w:tcW w:w="2160" w:type="dxa"/>
            <w:tcBorders>
              <w:top w:val="nil"/>
              <w:left w:val="nil"/>
              <w:bottom w:val="nil"/>
              <w:right w:val="nil"/>
            </w:tcBorders>
            <w:tcMar>
              <w:top w:w="100" w:type="dxa"/>
              <w:left w:w="100" w:type="dxa"/>
              <w:bottom w:w="100" w:type="dxa"/>
              <w:right w:w="100" w:type="dxa"/>
            </w:tcMar>
          </w:tcPr>
          <w:p w14:paraId="1C26D3CA" w14:textId="77777777" w:rsidR="006B120C" w:rsidRDefault="00F83D03">
            <w:pPr>
              <w:widowControl w:val="0"/>
              <w:pBdr>
                <w:top w:val="nil"/>
                <w:left w:val="nil"/>
                <w:bottom w:val="nil"/>
                <w:right w:val="nil"/>
                <w:between w:val="nil"/>
              </w:pBdr>
              <w:rPr>
                <w:b/>
              </w:rPr>
            </w:pPr>
            <w:r>
              <w:rPr>
                <w:b/>
              </w:rPr>
              <w:t>Date Submitted:</w:t>
            </w:r>
          </w:p>
        </w:tc>
        <w:tc>
          <w:tcPr>
            <w:tcW w:w="6720" w:type="dxa"/>
            <w:tcBorders>
              <w:top w:val="nil"/>
              <w:left w:val="nil"/>
              <w:bottom w:val="nil"/>
              <w:right w:val="nil"/>
            </w:tcBorders>
            <w:tcMar>
              <w:top w:w="100" w:type="dxa"/>
              <w:left w:w="100" w:type="dxa"/>
              <w:bottom w:w="100" w:type="dxa"/>
              <w:right w:w="100" w:type="dxa"/>
            </w:tcMar>
          </w:tcPr>
          <w:p w14:paraId="1897A482" w14:textId="77777777" w:rsidR="006B120C" w:rsidRDefault="00F83D03">
            <w:pPr>
              <w:widowControl w:val="0"/>
              <w:pBdr>
                <w:top w:val="nil"/>
                <w:left w:val="nil"/>
                <w:bottom w:val="nil"/>
                <w:right w:val="nil"/>
                <w:between w:val="nil"/>
              </w:pBdr>
            </w:pPr>
            <w:r>
              <w:t xml:space="preserve"> 1/24/19</w:t>
            </w:r>
          </w:p>
        </w:tc>
      </w:tr>
    </w:tbl>
    <w:p w14:paraId="5C1821D4" w14:textId="77777777" w:rsidR="006B120C" w:rsidRDefault="00F83D03">
      <w:r>
        <w:t xml:space="preserve"> </w:t>
      </w:r>
    </w:p>
    <w:p w14:paraId="24D6A778" w14:textId="77777777" w:rsidR="006B120C" w:rsidRDefault="00F83D03">
      <w:r>
        <w:t xml:space="preserve"> </w:t>
      </w:r>
    </w:p>
    <w:p w14:paraId="59E37E2F" w14:textId="77777777" w:rsidR="006B120C" w:rsidRDefault="00F83D03">
      <w:pPr>
        <w:rPr>
          <w:sz w:val="16"/>
          <w:szCs w:val="16"/>
        </w:rPr>
      </w:pPr>
      <w:r>
        <w:rPr>
          <w:sz w:val="16"/>
          <w:szCs w:val="16"/>
        </w:rPr>
        <w:t>Document template copyright 2005-2015, CCI Faculty.  Version 2.3.  Use permitted under Creative Commons license CC-BY-NC-SA.  See http://creativecommons.org/licenses/by-nc-sa/3.0/.</w:t>
      </w:r>
    </w:p>
    <w:p w14:paraId="076CB7E1" w14:textId="77777777" w:rsidR="006B120C" w:rsidRDefault="00F83D03">
      <w:r>
        <w:lastRenderedPageBreak/>
        <w:t xml:space="preserve"> </w:t>
      </w:r>
    </w:p>
    <w:p w14:paraId="70D6EE4E" w14:textId="77777777" w:rsidR="006B120C" w:rsidRDefault="00F83D03">
      <w:pPr>
        <w:rPr>
          <w:b/>
        </w:rPr>
      </w:pPr>
      <w:r>
        <w:rPr>
          <w:b/>
        </w:rPr>
        <w:t>Grading Rubric - Requirements Specification</w:t>
      </w:r>
    </w:p>
    <w:p w14:paraId="00810FB0" w14:textId="77777777" w:rsidR="006B120C" w:rsidRDefault="00F83D03">
      <w:r>
        <w:t>This rubric outlines the grading criteria for this document.  Note that the criteria represent a plan for grading.  Change is possible, especially given the dynamic nature of this course.  Any change will be applied consistently for the entire class.</w:t>
      </w:r>
    </w:p>
    <w:p w14:paraId="72439565" w14:textId="77777777" w:rsidR="006B120C" w:rsidRDefault="00F83D03">
      <w:r>
        <w:t xml:space="preserve"> </w:t>
      </w:r>
    </w:p>
    <w:tbl>
      <w:tblPr>
        <w:tblStyle w:val="a0"/>
        <w:tblW w:w="87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2565"/>
        <w:gridCol w:w="2490"/>
        <w:gridCol w:w="855"/>
        <w:gridCol w:w="990"/>
      </w:tblGrid>
      <w:tr w:rsidR="006B120C" w14:paraId="23AAF651" w14:textId="77777777">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74851" w14:textId="77777777" w:rsidR="006B120C" w:rsidRDefault="00F83D03">
            <w:pPr>
              <w:widowControl w:val="0"/>
              <w:pBdr>
                <w:top w:val="nil"/>
                <w:left w:val="nil"/>
                <w:bottom w:val="nil"/>
                <w:right w:val="nil"/>
                <w:between w:val="nil"/>
              </w:pBdr>
              <w:rPr>
                <w:b/>
              </w:rPr>
            </w:pPr>
            <w:r>
              <w:rPr>
                <w:b/>
              </w:rPr>
              <w:t>Achievement</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2E1DC5" w14:textId="77777777" w:rsidR="006B120C" w:rsidRDefault="00F83D03">
            <w:pPr>
              <w:widowControl w:val="0"/>
              <w:pBdr>
                <w:top w:val="nil"/>
                <w:left w:val="nil"/>
                <w:bottom w:val="nil"/>
                <w:right w:val="nil"/>
                <w:between w:val="nil"/>
              </w:pBdr>
              <w:rPr>
                <w:b/>
              </w:rPr>
            </w:pPr>
            <w:r>
              <w:rPr>
                <w:b/>
              </w:rPr>
              <w:t>Minimal</w:t>
            </w:r>
          </w:p>
        </w:tc>
        <w:tc>
          <w:tcPr>
            <w:tcW w:w="24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39004F" w14:textId="77777777" w:rsidR="006B120C" w:rsidRDefault="00F83D03">
            <w:pPr>
              <w:widowControl w:val="0"/>
              <w:pBdr>
                <w:top w:val="nil"/>
                <w:left w:val="nil"/>
                <w:bottom w:val="nil"/>
                <w:right w:val="nil"/>
                <w:between w:val="nil"/>
              </w:pBdr>
              <w:rPr>
                <w:b/>
              </w:rPr>
            </w:pPr>
            <w:r>
              <w:rPr>
                <w:b/>
              </w:rPr>
              <w:t>Exemplary</w:t>
            </w:r>
          </w:p>
        </w:tc>
        <w:tc>
          <w:tcPr>
            <w:tcW w:w="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CDA634" w14:textId="77777777" w:rsidR="006B120C" w:rsidRDefault="00F83D03">
            <w:pPr>
              <w:widowControl w:val="0"/>
              <w:pBdr>
                <w:top w:val="nil"/>
                <w:left w:val="nil"/>
                <w:bottom w:val="nil"/>
                <w:right w:val="nil"/>
                <w:between w:val="nil"/>
              </w:pBdr>
              <w:rPr>
                <w:b/>
              </w:rPr>
            </w:pPr>
            <w:r>
              <w:rPr>
                <w:b/>
              </w:rPr>
              <w:t>Pts</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6DC1A8" w14:textId="77777777" w:rsidR="006B120C" w:rsidRDefault="00F83D03">
            <w:pPr>
              <w:widowControl w:val="0"/>
              <w:pBdr>
                <w:top w:val="nil"/>
                <w:left w:val="nil"/>
                <w:bottom w:val="nil"/>
                <w:right w:val="nil"/>
                <w:between w:val="nil"/>
              </w:pBdr>
              <w:rPr>
                <w:b/>
              </w:rPr>
            </w:pPr>
            <w:r>
              <w:rPr>
                <w:b/>
              </w:rPr>
              <w:t>Score</w:t>
            </w:r>
          </w:p>
        </w:tc>
      </w:tr>
      <w:tr w:rsidR="006B120C" w14:paraId="7EF215D1" w14:textId="77777777">
        <w:trPr>
          <w:trHeight w:val="134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B84250" w14:textId="77777777" w:rsidR="006B120C" w:rsidRDefault="00F83D03">
            <w:pPr>
              <w:widowControl w:val="0"/>
              <w:pBdr>
                <w:top w:val="nil"/>
                <w:left w:val="nil"/>
                <w:bottom w:val="nil"/>
                <w:right w:val="nil"/>
                <w:between w:val="nil"/>
              </w:pBdr>
              <w:rPr>
                <w:b/>
              </w:rPr>
            </w:pPr>
            <w:r>
              <w:rPr>
                <w:b/>
              </w:rPr>
              <w:t>Content (80)</w:t>
            </w:r>
          </w:p>
          <w:p w14:paraId="67D4DC70" w14:textId="77777777" w:rsidR="006B120C" w:rsidRDefault="00F83D03">
            <w:pPr>
              <w:widowControl w:val="0"/>
              <w:pBdr>
                <w:top w:val="nil"/>
                <w:left w:val="nil"/>
                <w:bottom w:val="nil"/>
                <w:right w:val="nil"/>
                <w:between w:val="nil"/>
              </w:pBdr>
              <w:rPr>
                <w:b/>
              </w:rPr>
            </w:pPr>
            <w:r>
              <w:rPr>
                <w:b/>
              </w:rPr>
              <w:t xml:space="preserve"> </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C19ABBF" w14:textId="77777777" w:rsidR="006B120C" w:rsidRDefault="00F83D03">
            <w:pPr>
              <w:widowControl w:val="0"/>
              <w:pBdr>
                <w:top w:val="nil"/>
                <w:left w:val="nil"/>
                <w:bottom w:val="nil"/>
                <w:right w:val="nil"/>
                <w:between w:val="nil"/>
              </w:pBdr>
            </w:pPr>
            <w:r>
              <w:t>Section(s) missing, not useful, inconsistent, or wrong.</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FDEB047" w14:textId="77777777" w:rsidR="006B120C" w:rsidRDefault="00F83D03">
            <w:pPr>
              <w:widowControl w:val="0"/>
              <w:pBdr>
                <w:top w:val="nil"/>
                <w:left w:val="nil"/>
                <w:bottom w:val="nil"/>
                <w:right w:val="nil"/>
                <w:between w:val="nil"/>
              </w:pBdr>
            </w:pPr>
            <w:r>
              <w:t>Provides all relevant information correctly and with appropriate detail</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0D1D713B"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3D8DAB51" w14:textId="77777777" w:rsidR="006B120C" w:rsidRDefault="00F83D03">
            <w:pPr>
              <w:widowControl w:val="0"/>
              <w:pBdr>
                <w:top w:val="nil"/>
                <w:left w:val="nil"/>
                <w:bottom w:val="nil"/>
                <w:right w:val="nil"/>
                <w:between w:val="nil"/>
              </w:pBdr>
            </w:pPr>
            <w:r>
              <w:t xml:space="preserve"> </w:t>
            </w:r>
          </w:p>
        </w:tc>
      </w:tr>
      <w:tr w:rsidR="006B120C" w14:paraId="6C96B893" w14:textId="77777777">
        <w:trPr>
          <w:trHeight w:val="154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3BF980" w14:textId="77777777" w:rsidR="006B120C" w:rsidRDefault="00F83D03">
            <w:pPr>
              <w:widowControl w:val="0"/>
              <w:pBdr>
                <w:top w:val="nil"/>
                <w:left w:val="nil"/>
                <w:bottom w:val="nil"/>
                <w:right w:val="nil"/>
                <w:between w:val="nil"/>
              </w:pBdr>
            </w:pPr>
            <w:r>
              <w:t>Introduction</w:t>
            </w:r>
          </w:p>
          <w:p w14:paraId="1FDF5FAB" w14:textId="77777777" w:rsidR="006B120C" w:rsidRDefault="00F83D03">
            <w:pPr>
              <w:widowControl w:val="0"/>
              <w:pBdr>
                <w:top w:val="nil"/>
                <w:left w:val="nil"/>
                <w:bottom w:val="nil"/>
                <w:right w:val="nil"/>
                <w:between w:val="nil"/>
              </w:pBdr>
            </w:pPr>
            <w:r>
              <w:tab/>
              <w:t>Scope</w:t>
            </w:r>
          </w:p>
          <w:p w14:paraId="5765F77D" w14:textId="77777777" w:rsidR="006B120C" w:rsidRDefault="00F83D03">
            <w:pPr>
              <w:widowControl w:val="0"/>
              <w:pBdr>
                <w:top w:val="nil"/>
                <w:left w:val="nil"/>
                <w:bottom w:val="nil"/>
                <w:right w:val="nil"/>
                <w:between w:val="nil"/>
              </w:pBdr>
            </w:pPr>
            <w:r>
              <w:tab/>
              <w:t>Definitions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DD4647A"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81F9601"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ECA7D9A"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49416399" w14:textId="77777777" w:rsidR="006B120C" w:rsidRDefault="00F83D03">
            <w:pPr>
              <w:widowControl w:val="0"/>
              <w:pBdr>
                <w:top w:val="nil"/>
                <w:left w:val="nil"/>
                <w:bottom w:val="nil"/>
                <w:right w:val="nil"/>
                <w:between w:val="nil"/>
              </w:pBdr>
            </w:pPr>
            <w:r>
              <w:t>10</w:t>
            </w:r>
          </w:p>
        </w:tc>
      </w:tr>
      <w:tr w:rsidR="006B120C" w14:paraId="309F8ED7" w14:textId="77777777">
        <w:trPr>
          <w:trHeight w:val="50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33D0FE" w14:textId="77777777" w:rsidR="006B120C" w:rsidRDefault="00F83D03">
            <w:pPr>
              <w:widowControl w:val="0"/>
              <w:pBdr>
                <w:top w:val="nil"/>
                <w:left w:val="nil"/>
                <w:bottom w:val="nil"/>
                <w:right w:val="nil"/>
                <w:between w:val="nil"/>
              </w:pBdr>
            </w:pPr>
            <w:r>
              <w:t>User Profile</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7E58832"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BA6E3F8"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0C847A09" w14:textId="77777777" w:rsidR="006B120C" w:rsidRDefault="00F83D03">
            <w:pPr>
              <w:widowControl w:val="0"/>
              <w:pBdr>
                <w:top w:val="nil"/>
                <w:left w:val="nil"/>
                <w:bottom w:val="nil"/>
                <w:right w:val="nil"/>
                <w:between w:val="nil"/>
              </w:pBdr>
            </w:pPr>
            <w:r>
              <w:t>20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14A760C" w14:textId="77777777" w:rsidR="006B120C" w:rsidRDefault="00F83D03">
            <w:pPr>
              <w:widowControl w:val="0"/>
              <w:pBdr>
                <w:top w:val="nil"/>
                <w:left w:val="nil"/>
                <w:bottom w:val="nil"/>
                <w:right w:val="nil"/>
                <w:between w:val="nil"/>
              </w:pBdr>
            </w:pPr>
            <w:r>
              <w:t>20</w:t>
            </w:r>
          </w:p>
        </w:tc>
      </w:tr>
      <w:tr w:rsidR="006B120C" w14:paraId="221E475D" w14:textId="77777777">
        <w:trPr>
          <w:trHeight w:val="7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797D5" w14:textId="77777777" w:rsidR="006B120C" w:rsidRDefault="00F83D03">
            <w:pPr>
              <w:widowControl w:val="0"/>
              <w:pBdr>
                <w:top w:val="nil"/>
                <w:left w:val="nil"/>
                <w:bottom w:val="nil"/>
                <w:right w:val="nil"/>
                <w:between w:val="nil"/>
              </w:pBdr>
            </w:pPr>
            <w:r>
              <w:t>Functional Requirements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3C8BC65"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6F02578"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15DA179B" w14:textId="77777777" w:rsidR="006B120C" w:rsidRDefault="00F83D03">
            <w:pPr>
              <w:widowControl w:val="0"/>
              <w:pBdr>
                <w:top w:val="nil"/>
                <w:left w:val="nil"/>
                <w:bottom w:val="nil"/>
                <w:right w:val="nil"/>
                <w:between w:val="nil"/>
              </w:pBdr>
            </w:pPr>
            <w:r>
              <w:t>30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6AC852D3" w14:textId="77777777" w:rsidR="006B120C" w:rsidRDefault="00F83D03">
            <w:pPr>
              <w:widowControl w:val="0"/>
              <w:pBdr>
                <w:top w:val="nil"/>
                <w:left w:val="nil"/>
                <w:bottom w:val="nil"/>
                <w:right w:val="nil"/>
                <w:between w:val="nil"/>
              </w:pBdr>
            </w:pPr>
            <w:r>
              <w:t>30</w:t>
            </w:r>
          </w:p>
        </w:tc>
      </w:tr>
      <w:tr w:rsidR="006B120C" w14:paraId="512150FF" w14:textId="77777777">
        <w:trPr>
          <w:trHeight w:val="106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A48509" w14:textId="77777777" w:rsidR="006B120C" w:rsidRDefault="00F83D03">
            <w:pPr>
              <w:widowControl w:val="0"/>
              <w:pBdr>
                <w:top w:val="nil"/>
                <w:left w:val="nil"/>
                <w:bottom w:val="nil"/>
                <w:right w:val="nil"/>
                <w:between w:val="nil"/>
              </w:pBdr>
            </w:pPr>
            <w:r>
              <w:t>Performance &amp; Design Requirements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890AAB3"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0F15564"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3565B84B"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1A5BDC5B" w14:textId="77777777" w:rsidR="006B120C" w:rsidRDefault="00F83D03">
            <w:pPr>
              <w:widowControl w:val="0"/>
              <w:pBdr>
                <w:top w:val="nil"/>
                <w:left w:val="nil"/>
                <w:bottom w:val="nil"/>
                <w:right w:val="nil"/>
                <w:between w:val="nil"/>
              </w:pBdr>
            </w:pPr>
            <w:r>
              <w:t>10</w:t>
            </w:r>
          </w:p>
        </w:tc>
      </w:tr>
      <w:tr w:rsidR="006B120C" w14:paraId="25F3B570" w14:textId="77777777">
        <w:trPr>
          <w:trHeight w:val="7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D1A7C" w14:textId="77777777" w:rsidR="006B120C" w:rsidRDefault="00F83D03">
            <w:pPr>
              <w:widowControl w:val="0"/>
              <w:pBdr>
                <w:top w:val="nil"/>
                <w:left w:val="nil"/>
                <w:bottom w:val="nil"/>
                <w:right w:val="nil"/>
                <w:between w:val="nil"/>
              </w:pBdr>
            </w:pPr>
            <w:r>
              <w:t>Data Requirements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B5DC457"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7420769"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2B231DC3"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7D399AC7" w14:textId="77777777" w:rsidR="006B120C" w:rsidRDefault="00F83D03">
            <w:pPr>
              <w:widowControl w:val="0"/>
              <w:pBdr>
                <w:top w:val="nil"/>
                <w:left w:val="nil"/>
                <w:bottom w:val="nil"/>
                <w:right w:val="nil"/>
                <w:between w:val="nil"/>
              </w:pBdr>
            </w:pPr>
            <w:r>
              <w:t>10</w:t>
            </w:r>
          </w:p>
        </w:tc>
      </w:tr>
      <w:tr w:rsidR="006B120C" w14:paraId="27C50F6B" w14:textId="77777777">
        <w:trPr>
          <w:trHeight w:val="50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8447F5" w14:textId="77777777" w:rsidR="006B120C" w:rsidRDefault="00F83D03">
            <w:pPr>
              <w:widowControl w:val="0"/>
              <w:pBdr>
                <w:top w:val="nil"/>
                <w:left w:val="nil"/>
                <w:bottom w:val="nil"/>
                <w:right w:val="nil"/>
                <w:between w:val="nil"/>
              </w:pBdr>
              <w:rPr>
                <w:b/>
              </w:rPr>
            </w:pPr>
            <w:r>
              <w:rPr>
                <w:b/>
              </w:rPr>
              <w:t>Writing (20)</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AC9334F"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3C2251B"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3A165A9F"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069F4920" w14:textId="77777777" w:rsidR="006B120C" w:rsidRDefault="00F83D03">
            <w:pPr>
              <w:widowControl w:val="0"/>
              <w:pBdr>
                <w:top w:val="nil"/>
                <w:left w:val="nil"/>
                <w:bottom w:val="nil"/>
                <w:right w:val="nil"/>
                <w:between w:val="nil"/>
              </w:pBdr>
            </w:pPr>
            <w:r>
              <w:t xml:space="preserve"> </w:t>
            </w:r>
          </w:p>
        </w:tc>
      </w:tr>
      <w:tr w:rsidR="006B120C" w14:paraId="1424E61C" w14:textId="77777777">
        <w:trPr>
          <w:trHeight w:val="78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ED3797" w14:textId="77777777" w:rsidR="006B120C" w:rsidRDefault="00F83D03">
            <w:pPr>
              <w:widowControl w:val="0"/>
              <w:pBdr>
                <w:top w:val="nil"/>
                <w:left w:val="nil"/>
                <w:bottom w:val="nil"/>
                <w:right w:val="nil"/>
                <w:between w:val="nil"/>
              </w:pBdr>
            </w:pPr>
            <w:r>
              <w:t>Grammar and Spelling</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07A6CC8" w14:textId="77777777" w:rsidR="006B120C" w:rsidRDefault="00F83D03">
            <w:pPr>
              <w:widowControl w:val="0"/>
              <w:pBdr>
                <w:top w:val="nil"/>
                <w:left w:val="nil"/>
                <w:bottom w:val="nil"/>
                <w:right w:val="nil"/>
                <w:between w:val="nil"/>
              </w:pBdr>
            </w:pPr>
            <w:r>
              <w:t>Many serious mistakes in grammar or spelling</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3ABEEBB" w14:textId="77777777" w:rsidR="006B120C" w:rsidRDefault="00F83D03">
            <w:pPr>
              <w:widowControl w:val="0"/>
              <w:pBdr>
                <w:top w:val="nil"/>
                <w:left w:val="nil"/>
                <w:bottom w:val="nil"/>
                <w:right w:val="nil"/>
                <w:between w:val="nil"/>
              </w:pBdr>
            </w:pPr>
            <w:r>
              <w:t>Grammar, punctuation, and spelling all correct</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5F226A5" w14:textId="77777777" w:rsidR="006B120C" w:rsidRDefault="00F83D03">
            <w:pPr>
              <w:widowControl w:val="0"/>
              <w:pBdr>
                <w:top w:val="nil"/>
                <w:left w:val="nil"/>
                <w:bottom w:val="nil"/>
                <w:right w:val="nil"/>
                <w:between w:val="nil"/>
              </w:pBdr>
            </w:pPr>
            <w:r>
              <w:t>10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75C14FF2" w14:textId="77777777" w:rsidR="006B120C" w:rsidRDefault="00F83D03">
            <w:pPr>
              <w:widowControl w:val="0"/>
              <w:pBdr>
                <w:top w:val="nil"/>
                <w:left w:val="nil"/>
                <w:bottom w:val="nil"/>
                <w:right w:val="nil"/>
                <w:between w:val="nil"/>
              </w:pBdr>
            </w:pPr>
            <w:r>
              <w:t>10</w:t>
            </w:r>
          </w:p>
        </w:tc>
      </w:tr>
      <w:tr w:rsidR="006B120C" w14:paraId="37545F53" w14:textId="77777777">
        <w:trPr>
          <w:trHeight w:val="1000"/>
        </w:trPr>
        <w:tc>
          <w:tcPr>
            <w:tcW w:w="1845" w:type="dxa"/>
            <w:tcBorders>
              <w:top w:val="nil"/>
              <w:left w:val="single" w:sz="8" w:space="0" w:color="000000"/>
              <w:bottom w:val="nil"/>
              <w:right w:val="single" w:sz="8" w:space="0" w:color="000000"/>
            </w:tcBorders>
            <w:tcMar>
              <w:top w:w="100" w:type="dxa"/>
              <w:left w:w="100" w:type="dxa"/>
              <w:bottom w:w="100" w:type="dxa"/>
              <w:right w:w="100" w:type="dxa"/>
            </w:tcMar>
          </w:tcPr>
          <w:p w14:paraId="669C88ED" w14:textId="77777777" w:rsidR="006B120C" w:rsidRDefault="00F83D03">
            <w:pPr>
              <w:widowControl w:val="0"/>
              <w:pBdr>
                <w:top w:val="nil"/>
                <w:left w:val="nil"/>
                <w:bottom w:val="nil"/>
                <w:right w:val="nil"/>
                <w:between w:val="nil"/>
              </w:pBdr>
            </w:pPr>
            <w:r>
              <w:t>Expression</w:t>
            </w:r>
          </w:p>
          <w:p w14:paraId="1E3DD440" w14:textId="77777777" w:rsidR="006B120C" w:rsidRDefault="00F83D03">
            <w:pPr>
              <w:widowControl w:val="0"/>
              <w:pBdr>
                <w:top w:val="nil"/>
                <w:left w:val="nil"/>
                <w:bottom w:val="nil"/>
                <w:right w:val="nil"/>
                <w:between w:val="nil"/>
              </w:pBdr>
            </w:pPr>
            <w:r>
              <w:t xml:space="preserve"> </w:t>
            </w:r>
          </w:p>
        </w:tc>
        <w:tc>
          <w:tcPr>
            <w:tcW w:w="2565" w:type="dxa"/>
            <w:tcBorders>
              <w:top w:val="nil"/>
              <w:left w:val="nil"/>
              <w:bottom w:val="nil"/>
              <w:right w:val="single" w:sz="8" w:space="0" w:color="000000"/>
            </w:tcBorders>
            <w:tcMar>
              <w:top w:w="100" w:type="dxa"/>
              <w:left w:w="100" w:type="dxa"/>
              <w:bottom w:w="100" w:type="dxa"/>
              <w:right w:w="100" w:type="dxa"/>
            </w:tcMar>
          </w:tcPr>
          <w:p w14:paraId="45046128" w14:textId="77777777" w:rsidR="006B120C" w:rsidRDefault="00F83D03">
            <w:pPr>
              <w:widowControl w:val="0"/>
              <w:pBdr>
                <w:top w:val="nil"/>
                <w:left w:val="nil"/>
                <w:bottom w:val="nil"/>
                <w:right w:val="nil"/>
                <w:between w:val="nil"/>
              </w:pBdr>
            </w:pPr>
            <w:r>
              <w:t>Hard to follow or poor word choices</w:t>
            </w:r>
          </w:p>
        </w:tc>
        <w:tc>
          <w:tcPr>
            <w:tcW w:w="2490" w:type="dxa"/>
            <w:tcBorders>
              <w:top w:val="nil"/>
              <w:left w:val="nil"/>
              <w:bottom w:val="nil"/>
              <w:right w:val="single" w:sz="8" w:space="0" w:color="000000"/>
            </w:tcBorders>
            <w:tcMar>
              <w:top w:w="100" w:type="dxa"/>
              <w:left w:w="100" w:type="dxa"/>
              <w:bottom w:w="100" w:type="dxa"/>
              <w:right w:w="100" w:type="dxa"/>
            </w:tcMar>
          </w:tcPr>
          <w:p w14:paraId="5410276D" w14:textId="77777777" w:rsidR="006B120C" w:rsidRDefault="00F83D03">
            <w:pPr>
              <w:widowControl w:val="0"/>
              <w:pBdr>
                <w:top w:val="nil"/>
                <w:left w:val="nil"/>
                <w:bottom w:val="nil"/>
                <w:right w:val="nil"/>
                <w:between w:val="nil"/>
              </w:pBdr>
            </w:pPr>
            <w:r>
              <w:t>Clear and concise.  A pleasure to read</w:t>
            </w:r>
          </w:p>
        </w:tc>
        <w:tc>
          <w:tcPr>
            <w:tcW w:w="855" w:type="dxa"/>
            <w:tcBorders>
              <w:top w:val="nil"/>
              <w:left w:val="nil"/>
              <w:bottom w:val="nil"/>
              <w:right w:val="single" w:sz="8" w:space="0" w:color="000000"/>
            </w:tcBorders>
            <w:tcMar>
              <w:top w:w="100" w:type="dxa"/>
              <w:left w:w="100" w:type="dxa"/>
              <w:bottom w:w="100" w:type="dxa"/>
              <w:right w:w="100" w:type="dxa"/>
            </w:tcMar>
          </w:tcPr>
          <w:p w14:paraId="0AC57005" w14:textId="77777777" w:rsidR="006B120C" w:rsidRDefault="00F83D03">
            <w:pPr>
              <w:widowControl w:val="0"/>
              <w:pBdr>
                <w:top w:val="nil"/>
                <w:left w:val="nil"/>
                <w:bottom w:val="nil"/>
                <w:right w:val="nil"/>
                <w:between w:val="nil"/>
              </w:pBdr>
            </w:pPr>
            <w:r>
              <w:t>5</w:t>
            </w:r>
          </w:p>
        </w:tc>
        <w:tc>
          <w:tcPr>
            <w:tcW w:w="990" w:type="dxa"/>
            <w:tcBorders>
              <w:top w:val="nil"/>
              <w:left w:val="nil"/>
              <w:bottom w:val="nil"/>
              <w:right w:val="single" w:sz="8" w:space="0" w:color="000000"/>
            </w:tcBorders>
            <w:tcMar>
              <w:top w:w="100" w:type="dxa"/>
              <w:left w:w="100" w:type="dxa"/>
              <w:bottom w:w="100" w:type="dxa"/>
              <w:right w:w="100" w:type="dxa"/>
            </w:tcMar>
          </w:tcPr>
          <w:p w14:paraId="5367271D" w14:textId="77777777" w:rsidR="006B120C" w:rsidRDefault="00F83D03">
            <w:pPr>
              <w:widowControl w:val="0"/>
              <w:pBdr>
                <w:top w:val="nil"/>
                <w:left w:val="nil"/>
                <w:bottom w:val="nil"/>
                <w:right w:val="nil"/>
                <w:between w:val="nil"/>
              </w:pBdr>
            </w:pPr>
            <w:r>
              <w:t>5</w:t>
            </w:r>
          </w:p>
        </w:tc>
      </w:tr>
      <w:tr w:rsidR="006B120C" w14:paraId="21E9AAA3" w14:textId="77777777">
        <w:trPr>
          <w:trHeight w:val="76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D9BA2F" w14:textId="77777777" w:rsidR="006B120C" w:rsidRDefault="00F83D03">
            <w:pPr>
              <w:widowControl w:val="0"/>
              <w:pBdr>
                <w:top w:val="nil"/>
                <w:left w:val="nil"/>
                <w:bottom w:val="nil"/>
                <w:right w:val="nil"/>
                <w:between w:val="nil"/>
              </w:pBdr>
            </w:pPr>
            <w:r>
              <w:lastRenderedPageBreak/>
              <w:t>Tone</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4DC87E68" w14:textId="77777777" w:rsidR="006B120C" w:rsidRDefault="00F83D03">
            <w:pPr>
              <w:widowControl w:val="0"/>
              <w:pBdr>
                <w:top w:val="nil"/>
                <w:left w:val="nil"/>
                <w:bottom w:val="nil"/>
                <w:right w:val="nil"/>
                <w:between w:val="nil"/>
              </w:pBdr>
            </w:pPr>
            <w:r>
              <w:t>Tone not appropriate for technical writing</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FA633C0" w14:textId="77777777" w:rsidR="006B120C" w:rsidRDefault="00F83D03">
            <w:pPr>
              <w:widowControl w:val="0"/>
              <w:pBdr>
                <w:top w:val="nil"/>
                <w:left w:val="nil"/>
                <w:bottom w:val="nil"/>
                <w:right w:val="nil"/>
                <w:between w:val="nil"/>
              </w:pBdr>
            </w:pPr>
            <w:r>
              <w:t>Tone is consistently professional</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61C09AB"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3CABB273" w14:textId="77777777" w:rsidR="006B120C" w:rsidRDefault="00F83D03">
            <w:pPr>
              <w:widowControl w:val="0"/>
              <w:pBdr>
                <w:top w:val="nil"/>
                <w:left w:val="nil"/>
                <w:bottom w:val="nil"/>
                <w:right w:val="nil"/>
                <w:between w:val="nil"/>
              </w:pBdr>
            </w:pPr>
            <w:r>
              <w:t xml:space="preserve"> </w:t>
            </w:r>
          </w:p>
        </w:tc>
      </w:tr>
      <w:tr w:rsidR="006B120C" w14:paraId="481984E6" w14:textId="77777777">
        <w:trPr>
          <w:trHeight w:val="1040"/>
        </w:trPr>
        <w:tc>
          <w:tcPr>
            <w:tcW w:w="1845" w:type="dxa"/>
            <w:tcBorders>
              <w:top w:val="nil"/>
              <w:left w:val="single" w:sz="8" w:space="0" w:color="000000"/>
              <w:bottom w:val="nil"/>
              <w:right w:val="single" w:sz="8" w:space="0" w:color="000000"/>
            </w:tcBorders>
            <w:tcMar>
              <w:top w:w="100" w:type="dxa"/>
              <w:left w:w="100" w:type="dxa"/>
              <w:bottom w:w="100" w:type="dxa"/>
              <w:right w:w="100" w:type="dxa"/>
            </w:tcMar>
          </w:tcPr>
          <w:p w14:paraId="1C440649" w14:textId="77777777" w:rsidR="006B120C" w:rsidRDefault="00F83D03">
            <w:pPr>
              <w:widowControl w:val="0"/>
              <w:pBdr>
                <w:top w:val="nil"/>
                <w:left w:val="nil"/>
                <w:bottom w:val="nil"/>
                <w:right w:val="nil"/>
                <w:between w:val="nil"/>
              </w:pBdr>
            </w:pPr>
            <w:r>
              <w:t>Organization</w:t>
            </w:r>
          </w:p>
          <w:p w14:paraId="78B1D48A" w14:textId="77777777" w:rsidR="006B120C" w:rsidRDefault="00F83D03">
            <w:pPr>
              <w:widowControl w:val="0"/>
              <w:pBdr>
                <w:top w:val="nil"/>
                <w:left w:val="nil"/>
                <w:bottom w:val="nil"/>
                <w:right w:val="nil"/>
                <w:between w:val="nil"/>
              </w:pBdr>
            </w:pPr>
            <w:r>
              <w:t xml:space="preserve"> </w:t>
            </w:r>
          </w:p>
        </w:tc>
        <w:tc>
          <w:tcPr>
            <w:tcW w:w="2565" w:type="dxa"/>
            <w:tcBorders>
              <w:top w:val="nil"/>
              <w:left w:val="nil"/>
              <w:bottom w:val="nil"/>
              <w:right w:val="single" w:sz="8" w:space="0" w:color="000000"/>
            </w:tcBorders>
            <w:tcMar>
              <w:top w:w="100" w:type="dxa"/>
              <w:left w:w="100" w:type="dxa"/>
              <w:bottom w:w="100" w:type="dxa"/>
              <w:right w:w="100" w:type="dxa"/>
            </w:tcMar>
          </w:tcPr>
          <w:p w14:paraId="5933B0E9" w14:textId="77777777" w:rsidR="006B120C" w:rsidRDefault="00F83D03">
            <w:pPr>
              <w:widowControl w:val="0"/>
              <w:pBdr>
                <w:top w:val="nil"/>
                <w:left w:val="nil"/>
                <w:bottom w:val="nil"/>
                <w:right w:val="nil"/>
                <w:between w:val="nil"/>
              </w:pBdr>
            </w:pPr>
            <w:r>
              <w:t>Information difficult to locate</w:t>
            </w:r>
          </w:p>
        </w:tc>
        <w:tc>
          <w:tcPr>
            <w:tcW w:w="2490" w:type="dxa"/>
            <w:tcBorders>
              <w:top w:val="nil"/>
              <w:left w:val="nil"/>
              <w:bottom w:val="nil"/>
              <w:right w:val="single" w:sz="8" w:space="0" w:color="000000"/>
            </w:tcBorders>
            <w:tcMar>
              <w:top w:w="100" w:type="dxa"/>
              <w:left w:w="100" w:type="dxa"/>
              <w:bottom w:w="100" w:type="dxa"/>
              <w:right w:w="100" w:type="dxa"/>
            </w:tcMar>
          </w:tcPr>
          <w:p w14:paraId="2F16C15F" w14:textId="77777777" w:rsidR="006B120C" w:rsidRDefault="00F83D03">
            <w:pPr>
              <w:widowControl w:val="0"/>
              <w:pBdr>
                <w:top w:val="nil"/>
                <w:left w:val="nil"/>
                <w:bottom w:val="nil"/>
                <w:right w:val="nil"/>
                <w:between w:val="nil"/>
              </w:pBdr>
            </w:pPr>
            <w:r>
              <w:t xml:space="preserve">All information is easy to </w:t>
            </w:r>
            <w:proofErr w:type="gramStart"/>
            <w:r>
              <w:t>find</w:t>
            </w:r>
            <w:proofErr w:type="gramEnd"/>
            <w:r>
              <w:t xml:space="preserve"> and important points stand out</w:t>
            </w:r>
          </w:p>
        </w:tc>
        <w:tc>
          <w:tcPr>
            <w:tcW w:w="855" w:type="dxa"/>
            <w:tcBorders>
              <w:top w:val="nil"/>
              <w:left w:val="nil"/>
              <w:bottom w:val="nil"/>
              <w:right w:val="single" w:sz="8" w:space="0" w:color="000000"/>
            </w:tcBorders>
            <w:tcMar>
              <w:top w:w="100" w:type="dxa"/>
              <w:left w:w="100" w:type="dxa"/>
              <w:bottom w:w="100" w:type="dxa"/>
              <w:right w:w="100" w:type="dxa"/>
            </w:tcMar>
          </w:tcPr>
          <w:p w14:paraId="1705347A" w14:textId="77777777" w:rsidR="006B120C" w:rsidRDefault="00F83D03">
            <w:pPr>
              <w:widowControl w:val="0"/>
              <w:pBdr>
                <w:top w:val="nil"/>
                <w:left w:val="nil"/>
                <w:bottom w:val="nil"/>
                <w:right w:val="nil"/>
                <w:between w:val="nil"/>
              </w:pBdr>
            </w:pPr>
            <w:r>
              <w:t>5</w:t>
            </w:r>
          </w:p>
        </w:tc>
        <w:tc>
          <w:tcPr>
            <w:tcW w:w="990" w:type="dxa"/>
            <w:tcBorders>
              <w:top w:val="nil"/>
              <w:left w:val="nil"/>
              <w:bottom w:val="nil"/>
              <w:right w:val="single" w:sz="8" w:space="0" w:color="000000"/>
            </w:tcBorders>
            <w:tcMar>
              <w:top w:w="100" w:type="dxa"/>
              <w:left w:w="100" w:type="dxa"/>
              <w:bottom w:w="100" w:type="dxa"/>
              <w:right w:w="100" w:type="dxa"/>
            </w:tcMar>
          </w:tcPr>
          <w:p w14:paraId="3DBAF36D" w14:textId="77777777" w:rsidR="006B120C" w:rsidRDefault="00F83D03">
            <w:pPr>
              <w:widowControl w:val="0"/>
              <w:pBdr>
                <w:top w:val="nil"/>
                <w:left w:val="nil"/>
                <w:bottom w:val="nil"/>
                <w:right w:val="nil"/>
                <w:between w:val="nil"/>
              </w:pBdr>
            </w:pPr>
            <w:r>
              <w:t>5</w:t>
            </w:r>
          </w:p>
        </w:tc>
      </w:tr>
      <w:tr w:rsidR="006B120C" w14:paraId="67A8C0C1" w14:textId="77777777">
        <w:trPr>
          <w:trHeight w:val="104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0C3F67" w14:textId="77777777" w:rsidR="006B120C" w:rsidRDefault="00F83D03">
            <w:pPr>
              <w:widowControl w:val="0"/>
              <w:pBdr>
                <w:top w:val="nil"/>
                <w:left w:val="nil"/>
                <w:bottom w:val="nil"/>
                <w:right w:val="nil"/>
                <w:between w:val="nil"/>
              </w:pBdr>
            </w:pPr>
            <w:r>
              <w:t>Layout</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EE90FB5" w14:textId="77777777" w:rsidR="006B120C" w:rsidRDefault="00F83D03">
            <w:pPr>
              <w:widowControl w:val="0"/>
              <w:pBdr>
                <w:top w:val="nil"/>
                <w:left w:val="nil"/>
                <w:bottom w:val="nil"/>
                <w:right w:val="nil"/>
                <w:between w:val="nil"/>
              </w:pBdr>
            </w:pPr>
            <w:r>
              <w:t>Layout is inconsistent, visually distracting, or hinders use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E0C82EB" w14:textId="77777777" w:rsidR="006B120C" w:rsidRDefault="00F83D03">
            <w:pPr>
              <w:widowControl w:val="0"/>
              <w:pBdr>
                <w:top w:val="nil"/>
                <w:left w:val="nil"/>
                <w:bottom w:val="nil"/>
                <w:right w:val="nil"/>
                <w:between w:val="nil"/>
              </w:pBdr>
            </w:pPr>
            <w:r>
              <w:t>Layout is attractive, consistent, and helps guide the reader</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1076E6D" w14:textId="77777777" w:rsidR="006B120C" w:rsidRDefault="00F83D03">
            <w:pPr>
              <w:widowControl w:val="0"/>
              <w:pBdr>
                <w:top w:val="nil"/>
                <w:left w:val="nil"/>
                <w:bottom w:val="nil"/>
                <w:right w:val="nil"/>
                <w:between w:val="nil"/>
              </w:pBdr>
            </w:pPr>
            <w:r>
              <w:t xml:space="preserve"> </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5242B94" w14:textId="77777777" w:rsidR="006B120C" w:rsidRDefault="00F83D03">
            <w:pPr>
              <w:widowControl w:val="0"/>
              <w:pBdr>
                <w:top w:val="nil"/>
                <w:left w:val="nil"/>
                <w:bottom w:val="nil"/>
                <w:right w:val="nil"/>
                <w:between w:val="nil"/>
              </w:pBdr>
            </w:pPr>
            <w:r>
              <w:t xml:space="preserve"> </w:t>
            </w:r>
          </w:p>
        </w:tc>
      </w:tr>
      <w:tr w:rsidR="006B120C" w14:paraId="5B0E6B6F" w14:textId="77777777">
        <w:trPr>
          <w:trHeight w:val="102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78CD8" w14:textId="77777777" w:rsidR="006B120C" w:rsidRDefault="00F83D03">
            <w:pPr>
              <w:widowControl w:val="0"/>
              <w:pBdr>
                <w:top w:val="nil"/>
                <w:left w:val="nil"/>
                <w:bottom w:val="nil"/>
                <w:right w:val="nil"/>
                <w:between w:val="nil"/>
              </w:pBdr>
              <w:rPr>
                <w:b/>
              </w:rPr>
            </w:pPr>
            <w:r>
              <w:rPr>
                <w:b/>
              </w:rPr>
              <w:t>Late Submission</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6E3276A"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36BEB65"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4E324C05" w14:textId="77777777" w:rsidR="006B120C" w:rsidRDefault="00F83D03">
            <w:pPr>
              <w:widowControl w:val="0"/>
              <w:pBdr>
                <w:top w:val="nil"/>
                <w:left w:val="nil"/>
                <w:bottom w:val="nil"/>
                <w:right w:val="nil"/>
                <w:between w:val="nil"/>
              </w:pBdr>
            </w:pPr>
            <w:r>
              <w:t>-10</w:t>
            </w:r>
          </w:p>
          <w:p w14:paraId="7A9B3CD8" w14:textId="77777777" w:rsidR="006B120C" w:rsidRDefault="00F83D03">
            <w:pPr>
              <w:widowControl w:val="0"/>
              <w:pBdr>
                <w:top w:val="nil"/>
                <w:left w:val="nil"/>
                <w:bottom w:val="nil"/>
                <w:right w:val="nil"/>
                <w:between w:val="nil"/>
              </w:pBdr>
            </w:pPr>
            <w:r>
              <w:t>-25</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307A334A" w14:textId="77777777" w:rsidR="006B120C" w:rsidRDefault="00F83D03">
            <w:pPr>
              <w:widowControl w:val="0"/>
              <w:pBdr>
                <w:top w:val="nil"/>
                <w:left w:val="nil"/>
                <w:bottom w:val="nil"/>
                <w:right w:val="nil"/>
                <w:between w:val="nil"/>
              </w:pBdr>
            </w:pPr>
            <w:r>
              <w:t xml:space="preserve"> </w:t>
            </w:r>
          </w:p>
        </w:tc>
      </w:tr>
      <w:tr w:rsidR="006B120C" w14:paraId="1754EFFC" w14:textId="77777777">
        <w:trPr>
          <w:trHeight w:val="50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C5B16" w14:textId="77777777" w:rsidR="006B120C" w:rsidRDefault="00F83D03">
            <w:pPr>
              <w:widowControl w:val="0"/>
              <w:pBdr>
                <w:top w:val="nil"/>
                <w:left w:val="nil"/>
                <w:bottom w:val="nil"/>
                <w:right w:val="nil"/>
                <w:between w:val="nil"/>
              </w:pBdr>
              <w:rPr>
                <w:b/>
              </w:rPr>
            </w:pPr>
            <w:r>
              <w:rPr>
                <w:b/>
              </w:rPr>
              <w:t>Total</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4D7F4C0F" w14:textId="77777777" w:rsidR="006B120C" w:rsidRDefault="00F83D03">
            <w:pPr>
              <w:widowControl w:val="0"/>
              <w:pBdr>
                <w:top w:val="nil"/>
                <w:left w:val="nil"/>
                <w:bottom w:val="nil"/>
                <w:right w:val="nil"/>
                <w:between w:val="nil"/>
              </w:pBdr>
            </w:pPr>
            <w:r>
              <w:t xml:space="preserve"> </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795B8F6" w14:textId="77777777" w:rsidR="006B120C" w:rsidRDefault="00F83D03">
            <w:pPr>
              <w:widowControl w:val="0"/>
              <w:pBdr>
                <w:top w:val="nil"/>
                <w:left w:val="nil"/>
                <w:bottom w:val="nil"/>
                <w:right w:val="nil"/>
                <w:between w:val="nil"/>
              </w:pBdr>
            </w:pPr>
            <w:r>
              <w:t xml:space="preserve"> </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tcPr>
          <w:p w14:paraId="35E58338" w14:textId="77777777" w:rsidR="006B120C" w:rsidRDefault="00F83D03">
            <w:pPr>
              <w:widowControl w:val="0"/>
              <w:pBdr>
                <w:top w:val="nil"/>
                <w:left w:val="nil"/>
                <w:bottom w:val="nil"/>
                <w:right w:val="nil"/>
                <w:between w:val="nil"/>
              </w:pBdr>
            </w:pPr>
            <w:r>
              <w:t>100</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40E7CA9E" w14:textId="77777777" w:rsidR="006B120C" w:rsidRDefault="00F83D03">
            <w:pPr>
              <w:widowControl w:val="0"/>
              <w:pBdr>
                <w:top w:val="nil"/>
                <w:left w:val="nil"/>
                <w:bottom w:val="nil"/>
                <w:right w:val="nil"/>
                <w:between w:val="nil"/>
              </w:pBdr>
              <w:rPr>
                <w:b/>
              </w:rPr>
            </w:pPr>
            <w:r>
              <w:rPr>
                <w:b/>
              </w:rPr>
              <w:t>105</w:t>
            </w:r>
          </w:p>
        </w:tc>
      </w:tr>
    </w:tbl>
    <w:p w14:paraId="30874F32" w14:textId="77777777" w:rsidR="006B120C" w:rsidRDefault="00F83D03">
      <w:r>
        <w:t xml:space="preserve"> </w:t>
      </w:r>
    </w:p>
    <w:p w14:paraId="51F5F0ED" w14:textId="77777777" w:rsidR="006B120C" w:rsidRDefault="00F83D03">
      <w:pPr>
        <w:rPr>
          <w:b/>
          <w:sz w:val="46"/>
          <w:szCs w:val="46"/>
        </w:rPr>
      </w:pPr>
      <w:r>
        <w:br w:type="page"/>
      </w:r>
    </w:p>
    <w:p w14:paraId="6328A40A" w14:textId="77777777" w:rsidR="006B120C" w:rsidRDefault="00F83D03">
      <w:pPr>
        <w:rPr>
          <w:sz w:val="16"/>
          <w:szCs w:val="16"/>
        </w:rPr>
      </w:pPr>
      <w:r>
        <w:rPr>
          <w:b/>
          <w:sz w:val="46"/>
          <w:szCs w:val="46"/>
        </w:rPr>
        <w:lastRenderedPageBreak/>
        <w:t>1 Introduction</w:t>
      </w:r>
    </w:p>
    <w:p w14:paraId="2929FBB6" w14:textId="77777777" w:rsidR="006B120C" w:rsidRDefault="00F83D03">
      <w:pPr>
        <w:ind w:firstLine="720"/>
      </w:pPr>
      <w:r>
        <w:t xml:space="preserve">This section provides an overview of </w:t>
      </w:r>
      <w:proofErr w:type="spellStart"/>
      <w:r>
        <w:t>Movin</w:t>
      </w:r>
      <w:proofErr w:type="spellEnd"/>
      <w:r>
        <w:t xml:space="preserve">’ Out.  Scope provides a short description of the product and how it is useful; Definitions explains terms with which a reader may not be familiar; and User Profile identifies the ways different groups of people would make use of </w:t>
      </w:r>
      <w:proofErr w:type="spellStart"/>
      <w:r>
        <w:t>Movin</w:t>
      </w:r>
      <w:proofErr w:type="spellEnd"/>
      <w:r>
        <w:t>’ Out.</w:t>
      </w:r>
    </w:p>
    <w:p w14:paraId="4AAA340E" w14:textId="77777777" w:rsidR="006B120C" w:rsidRDefault="00F83D03">
      <w:pPr>
        <w:pStyle w:val="Heading2"/>
        <w:keepNext w:val="0"/>
        <w:keepLines w:val="0"/>
        <w:spacing w:after="80"/>
        <w:rPr>
          <w:sz w:val="16"/>
          <w:szCs w:val="16"/>
        </w:rPr>
      </w:pPr>
      <w:bookmarkStart w:id="0" w:name="_rljkjj9heuax" w:colFirst="0" w:colLast="0"/>
      <w:bookmarkEnd w:id="0"/>
      <w:r>
        <w:rPr>
          <w:b/>
          <w:sz w:val="34"/>
          <w:szCs w:val="34"/>
        </w:rPr>
        <w:t>1.1 Scope</w:t>
      </w:r>
    </w:p>
    <w:p w14:paraId="7E9BED1A" w14:textId="77777777" w:rsidR="006B120C" w:rsidRDefault="00F83D03">
      <w:pPr>
        <w:ind w:firstLine="720"/>
      </w:pPr>
      <w:proofErr w:type="spellStart"/>
      <w:r>
        <w:t>Movin</w:t>
      </w:r>
      <w:proofErr w:type="spellEnd"/>
      <w:r>
        <w:t>’ Out will be an online marketplace for University City students. The premiere feature will be a way to buy, sell, or give away unwanted furniture or other items students do not want to take home to other university students. We will have a method of verifying users are from a university. Other features include a homework Q &amp; A section, and a social aspect with a friends and messaging system.</w:t>
      </w:r>
    </w:p>
    <w:p w14:paraId="3EE3ED7D" w14:textId="77777777" w:rsidR="006B120C" w:rsidRDefault="00F83D03">
      <w:pPr>
        <w:pStyle w:val="Heading2"/>
        <w:keepNext w:val="0"/>
        <w:keepLines w:val="0"/>
        <w:spacing w:after="80"/>
        <w:rPr>
          <w:sz w:val="16"/>
          <w:szCs w:val="16"/>
        </w:rPr>
      </w:pPr>
      <w:bookmarkStart w:id="1" w:name="_q0n0ligd4wvp" w:colFirst="0" w:colLast="0"/>
      <w:bookmarkEnd w:id="1"/>
      <w:r>
        <w:rPr>
          <w:b/>
          <w:sz w:val="34"/>
          <w:szCs w:val="34"/>
        </w:rPr>
        <w:t>1.2 Definitions, Acronyms, and Abbreviations</w:t>
      </w:r>
    </w:p>
    <w:p w14:paraId="491AB5BE" w14:textId="77777777" w:rsidR="006B120C" w:rsidRDefault="00F83D03">
      <w:pPr>
        <w:ind w:firstLine="720"/>
      </w:pPr>
      <w:r>
        <w:t xml:space="preserve">No definitions, acronyms, or abbreviations </w:t>
      </w:r>
      <w:proofErr w:type="gramStart"/>
      <w:r>
        <w:t>at this time</w:t>
      </w:r>
      <w:proofErr w:type="gramEnd"/>
      <w:r>
        <w:t xml:space="preserve">. </w:t>
      </w:r>
    </w:p>
    <w:p w14:paraId="20BB11FE" w14:textId="77777777" w:rsidR="006B120C" w:rsidRDefault="00F83D03">
      <w:pPr>
        <w:pStyle w:val="Heading2"/>
        <w:keepNext w:val="0"/>
        <w:keepLines w:val="0"/>
        <w:spacing w:after="80"/>
        <w:rPr>
          <w:sz w:val="16"/>
          <w:szCs w:val="16"/>
        </w:rPr>
      </w:pPr>
      <w:bookmarkStart w:id="2" w:name="_gzu5orkpismd" w:colFirst="0" w:colLast="0"/>
      <w:bookmarkEnd w:id="2"/>
      <w:r>
        <w:rPr>
          <w:b/>
          <w:sz w:val="34"/>
          <w:szCs w:val="34"/>
        </w:rPr>
        <w:t>1.3 User Profile</w:t>
      </w:r>
    </w:p>
    <w:p w14:paraId="43ADFA31" w14:textId="77777777" w:rsidR="006B120C" w:rsidRDefault="00F83D03">
      <w:r>
        <w:tab/>
        <w:t xml:space="preserve">Our target group for this website is going to be solely college aged students, and those currently enrolled at universities. Being that our website is specifically marketed towards college students being able to sell their used items when they move out, graduate, or just have something they want to get rid of. </w:t>
      </w:r>
      <w:del w:id="3" w:author="Gentry,Austin" w:date="2019-01-31T10:41:00Z">
        <w:r w:rsidDel="008F1C5F">
          <w:delText>One of the requirements to create an account on our website will be to have a ‘.edu’ email account, this will be to e</w:delText>
        </w:r>
        <w:bookmarkStart w:id="4" w:name="_GoBack"/>
        <w:bookmarkEnd w:id="4"/>
        <w:r w:rsidDel="008F1C5F">
          <w:delText xml:space="preserve">nsure that only college students are signing up for our service. </w:delText>
        </w:r>
      </w:del>
    </w:p>
    <w:p w14:paraId="0463F721" w14:textId="77777777" w:rsidR="006B120C" w:rsidRDefault="00F83D03">
      <w:pPr>
        <w:pStyle w:val="Heading1"/>
        <w:keepNext w:val="0"/>
        <w:keepLines w:val="0"/>
        <w:spacing w:before="480"/>
        <w:rPr>
          <w:sz w:val="16"/>
          <w:szCs w:val="16"/>
        </w:rPr>
      </w:pPr>
      <w:bookmarkStart w:id="5" w:name="_uq0pn17m4nep" w:colFirst="0" w:colLast="0"/>
      <w:bookmarkEnd w:id="5"/>
      <w:r>
        <w:rPr>
          <w:b/>
          <w:sz w:val="46"/>
          <w:szCs w:val="46"/>
        </w:rPr>
        <w:t>2 External Interfaces</w:t>
      </w:r>
    </w:p>
    <w:p w14:paraId="0A0C71DA" w14:textId="12C26B9F" w:rsidR="006B120C" w:rsidRDefault="00F83D03">
      <w:pPr>
        <w:ind w:firstLine="720"/>
      </w:pPr>
      <w:del w:id="6" w:author="Harrison Beerley" w:date="2019-02-03T13:29:00Z">
        <w:r w:rsidDel="00B825A8">
          <w:delText>Main</w:delText>
        </w:r>
      </w:del>
      <w:ins w:id="7" w:author="Harrison Beerley" w:date="2019-02-03T13:29:00Z">
        <w:r w:rsidR="00B825A8">
          <w:t>Our main</w:t>
        </w:r>
      </w:ins>
      <w:r>
        <w:t xml:space="preserve"> interaction is directly with a website which the application will be based on. </w:t>
      </w:r>
      <w:del w:id="8" w:author="Harrison Beerley" w:date="2019-02-03T14:23:00Z">
        <w:r w:rsidDel="00DF3A84">
          <w:delText>Certain APIs may be used for the messaging system and for scaling the website to mobile size. A database will be used to store information from the website.</w:delText>
        </w:r>
      </w:del>
      <w:ins w:id="9" w:author="Harrison Beerley" w:date="2019-02-03T14:23:00Z">
        <w:r w:rsidR="00DF3A84">
          <w:t>There will be a comprehensive user interface, and data storage</w:t>
        </w:r>
      </w:ins>
      <w:ins w:id="10" w:author="Harrison Beerley" w:date="2019-02-03T14:24:00Z">
        <w:r w:rsidR="00DF3A84">
          <w:t>.</w:t>
        </w:r>
      </w:ins>
      <w:r>
        <w:t xml:space="preserve"> </w:t>
      </w:r>
    </w:p>
    <w:p w14:paraId="1A7868E7" w14:textId="77777777" w:rsidR="006B120C" w:rsidRDefault="00F83D03">
      <w:pPr>
        <w:pStyle w:val="Heading2"/>
        <w:keepNext w:val="0"/>
        <w:keepLines w:val="0"/>
        <w:spacing w:after="80"/>
        <w:rPr>
          <w:b/>
          <w:sz w:val="34"/>
          <w:szCs w:val="34"/>
        </w:rPr>
      </w:pPr>
      <w:bookmarkStart w:id="11" w:name="_kidpc71e4aj4" w:colFirst="0" w:colLast="0"/>
      <w:bookmarkEnd w:id="11"/>
      <w:r>
        <w:rPr>
          <w:b/>
          <w:sz w:val="34"/>
          <w:szCs w:val="34"/>
        </w:rPr>
        <w:t>2.1 User Interface</w:t>
      </w:r>
    </w:p>
    <w:p w14:paraId="185D1BF2" w14:textId="77777777" w:rsidR="006B120C" w:rsidRDefault="00F83D03">
      <w:pPr>
        <w:ind w:firstLine="720"/>
      </w:pPr>
      <w:r>
        <w:t xml:space="preserve">The user interface will be compartmentalized into the different sections of the website. There will be a home page where each feature is linked. The overall design will be </w:t>
      </w:r>
      <w:proofErr w:type="gramStart"/>
      <w:r>
        <w:t>similar to</w:t>
      </w:r>
      <w:proofErr w:type="gramEnd"/>
      <w:r>
        <w:t xml:space="preserve"> most forums, with more emphasis on clean graphics and design than plain text. </w:t>
      </w:r>
    </w:p>
    <w:p w14:paraId="4705C4F7" w14:textId="77777777" w:rsidR="006B120C" w:rsidRDefault="00F83D03">
      <w:pPr>
        <w:pStyle w:val="Heading2"/>
        <w:keepNext w:val="0"/>
        <w:keepLines w:val="0"/>
        <w:spacing w:after="80"/>
        <w:rPr>
          <w:b/>
          <w:sz w:val="34"/>
          <w:szCs w:val="34"/>
        </w:rPr>
      </w:pPr>
      <w:bookmarkStart w:id="12" w:name="_g2ojdhqy7uis" w:colFirst="0" w:colLast="0"/>
      <w:bookmarkEnd w:id="12"/>
      <w:r>
        <w:rPr>
          <w:b/>
          <w:sz w:val="34"/>
          <w:szCs w:val="34"/>
        </w:rPr>
        <w:t>2.2 Data Interface</w:t>
      </w:r>
    </w:p>
    <w:p w14:paraId="43621E75" w14:textId="32E9BA15" w:rsidR="006B120C" w:rsidRDefault="00F83D03">
      <w:r>
        <w:tab/>
      </w:r>
      <w:ins w:id="13" w:author="Harrison Beerley" w:date="2019-02-03T13:30:00Z">
        <w:r w:rsidR="00B825A8">
          <w:t>Our system will store and retrieve information about each user and the contents of the website from a server. When content is added t</w:t>
        </w:r>
      </w:ins>
      <w:ins w:id="14" w:author="Harrison Beerley" w:date="2019-02-03T13:31:00Z">
        <w:r w:rsidR="00B825A8">
          <w:t>o the website, the data is stored and managed on our server.</w:t>
        </w:r>
      </w:ins>
      <w:del w:id="15" w:author="Harrison Beerley" w:date="2019-02-03T13:30:00Z">
        <w:r w:rsidDel="00B825A8">
          <w:delText>The only data our system needs besides its own is user data.</w:delText>
        </w:r>
      </w:del>
      <w:ins w:id="16" w:author="Harrison Beerley" w:date="2019-02-03T13:30:00Z">
        <w:r w:rsidR="00B825A8" w:rsidDel="00B825A8">
          <w:t xml:space="preserve"> </w:t>
        </w:r>
      </w:ins>
      <w:del w:id="17" w:author="Harrison Beerley" w:date="2019-02-03T13:30:00Z">
        <w:r w:rsidDel="00B825A8">
          <w:delText xml:space="preserve"> </w:delText>
        </w:r>
      </w:del>
    </w:p>
    <w:p w14:paraId="26374978" w14:textId="77777777" w:rsidR="006B120C" w:rsidRDefault="00F83D03" w:rsidP="00B825A8">
      <w:pPr>
        <w:rPr>
          <w:b/>
          <w:sz w:val="46"/>
          <w:szCs w:val="46"/>
        </w:rPr>
        <w:pPrChange w:id="18" w:author="Harrison Beerley" w:date="2019-02-03T13:30:00Z">
          <w:pPr>
            <w:pStyle w:val="Heading1"/>
            <w:keepNext w:val="0"/>
            <w:keepLines w:val="0"/>
            <w:spacing w:before="480"/>
          </w:pPr>
        </w:pPrChange>
      </w:pPr>
      <w:bookmarkStart w:id="19" w:name="_rm1v2hs6nwvl" w:colFirst="0" w:colLast="0"/>
      <w:bookmarkEnd w:id="19"/>
      <w:r>
        <w:rPr>
          <w:b/>
          <w:sz w:val="46"/>
          <w:szCs w:val="46"/>
        </w:rPr>
        <w:lastRenderedPageBreak/>
        <w:t>3 Specific Requirements</w:t>
      </w:r>
    </w:p>
    <w:p w14:paraId="320A47B4" w14:textId="77777777" w:rsidR="006B120C" w:rsidRDefault="00F83D03">
      <w:pPr>
        <w:pStyle w:val="Heading1"/>
        <w:keepNext w:val="0"/>
        <w:keepLines w:val="0"/>
        <w:spacing w:before="480"/>
        <w:rPr>
          <w:sz w:val="16"/>
          <w:szCs w:val="16"/>
        </w:rPr>
      </w:pPr>
      <w:bookmarkStart w:id="20" w:name="_4poc2mhntqld" w:colFirst="0" w:colLast="0"/>
      <w:bookmarkEnd w:id="20"/>
      <w:r>
        <w:rPr>
          <w:b/>
          <w:sz w:val="34"/>
          <w:szCs w:val="34"/>
        </w:rPr>
        <w:t>3.1 Functional Requirements</w:t>
      </w:r>
    </w:p>
    <w:p w14:paraId="4F6D8654" w14:textId="77777777" w:rsidR="006B120C" w:rsidRDefault="00F83D03">
      <w:r>
        <w:t>The statements below define the functional requirements for the system.</w:t>
      </w:r>
    </w:p>
    <w:p w14:paraId="37C7185C" w14:textId="61771249" w:rsidR="006B120C" w:rsidRDefault="00F83D03">
      <w:pPr>
        <w:numPr>
          <w:ilvl w:val="0"/>
          <w:numId w:val="2"/>
        </w:numPr>
        <w:rPr>
          <w:b/>
        </w:rPr>
      </w:pPr>
      <w:r>
        <w:rPr>
          <w:b/>
        </w:rPr>
        <w:t>Selling</w:t>
      </w:r>
      <w:del w:id="21" w:author="Harrison Beerley" w:date="2019-02-03T13:26:00Z">
        <w:r w:rsidDel="00B825A8">
          <w:rPr>
            <w:b/>
          </w:rPr>
          <w:delText xml:space="preserve">, Buying, and </w:delText>
        </w:r>
      </w:del>
      <w:ins w:id="22" w:author="Harrison Beerley" w:date="2019-02-03T13:26:00Z">
        <w:r w:rsidR="00B825A8">
          <w:rPr>
            <w:b/>
          </w:rPr>
          <w:t xml:space="preserve"> and </w:t>
        </w:r>
      </w:ins>
      <w:r>
        <w:rPr>
          <w:b/>
        </w:rPr>
        <w:t>Giving Away</w:t>
      </w:r>
    </w:p>
    <w:p w14:paraId="6BFE6513" w14:textId="2B0BD38B" w:rsidR="006B120C" w:rsidRDefault="00F83D03">
      <w:pPr>
        <w:numPr>
          <w:ilvl w:val="1"/>
          <w:numId w:val="2"/>
        </w:numPr>
        <w:rPr>
          <w:ins w:id="23" w:author="Harrison Beerley" w:date="2019-02-03T13:26:00Z"/>
        </w:rPr>
      </w:pPr>
      <w:proofErr w:type="spellStart"/>
      <w:r>
        <w:t>Movin</w:t>
      </w:r>
      <w:proofErr w:type="spellEnd"/>
      <w:r>
        <w:t>’ Out will provide a way for users to list items that they want to sell</w:t>
      </w:r>
      <w:del w:id="24" w:author="Harrison Beerley" w:date="2019-02-03T13:26:00Z">
        <w:r w:rsidDel="00B825A8">
          <w:delText xml:space="preserve"> as well as a way for other users to purchase those items.</w:delText>
        </w:r>
      </w:del>
      <w:ins w:id="25" w:author="Harrison Beerley" w:date="2019-02-03T13:26:00Z">
        <w:r w:rsidR="00B825A8">
          <w:t xml:space="preserve"> or give away for free.</w:t>
        </w:r>
      </w:ins>
    </w:p>
    <w:p w14:paraId="7FBF333D" w14:textId="2146C43A" w:rsidR="00B825A8" w:rsidRPr="00B825A8" w:rsidRDefault="00B825A8" w:rsidP="00B825A8">
      <w:pPr>
        <w:numPr>
          <w:ilvl w:val="0"/>
          <w:numId w:val="2"/>
        </w:numPr>
        <w:rPr>
          <w:ins w:id="26" w:author="Harrison Beerley" w:date="2019-02-03T13:27:00Z"/>
          <w:b/>
          <w:rPrChange w:id="27" w:author="Harrison Beerley" w:date="2019-02-03T13:27:00Z">
            <w:rPr>
              <w:ins w:id="28" w:author="Harrison Beerley" w:date="2019-02-03T13:27:00Z"/>
            </w:rPr>
          </w:rPrChange>
        </w:rPr>
      </w:pPr>
      <w:ins w:id="29" w:author="Harrison Beerley" w:date="2019-02-03T13:26:00Z">
        <w:r w:rsidRPr="00B825A8">
          <w:rPr>
            <w:b/>
            <w:rPrChange w:id="30" w:author="Harrison Beerley" w:date="2019-02-03T13:27:00Z">
              <w:rPr/>
            </w:rPrChange>
          </w:rPr>
          <w:t xml:space="preserve">Buying </w:t>
        </w:r>
      </w:ins>
      <w:ins w:id="31" w:author="Harrison Beerley" w:date="2019-02-03T13:27:00Z">
        <w:r w:rsidRPr="00B825A8">
          <w:rPr>
            <w:b/>
            <w:rPrChange w:id="32" w:author="Harrison Beerley" w:date="2019-02-03T13:27:00Z">
              <w:rPr/>
            </w:rPrChange>
          </w:rPr>
          <w:t>Items</w:t>
        </w:r>
      </w:ins>
    </w:p>
    <w:p w14:paraId="32E2ADD4" w14:textId="7A72BEA9" w:rsidR="00B825A8" w:rsidRDefault="00B825A8" w:rsidP="0080465C">
      <w:pPr>
        <w:numPr>
          <w:ilvl w:val="1"/>
          <w:numId w:val="2"/>
        </w:numPr>
      </w:pPr>
      <w:proofErr w:type="spellStart"/>
      <w:ins w:id="33" w:author="Harrison Beerley" w:date="2019-02-03T13:27:00Z">
        <w:r>
          <w:t>Movin</w:t>
        </w:r>
        <w:proofErr w:type="spellEnd"/>
        <w:r>
          <w:t>’ Out will provide a way for students to purchase items from other students.</w:t>
        </w:r>
      </w:ins>
    </w:p>
    <w:p w14:paraId="19787A13" w14:textId="77777777" w:rsidR="006B120C" w:rsidRDefault="00F83D03">
      <w:pPr>
        <w:numPr>
          <w:ilvl w:val="0"/>
          <w:numId w:val="2"/>
        </w:numPr>
        <w:rPr>
          <w:b/>
        </w:rPr>
      </w:pPr>
      <w:r>
        <w:rPr>
          <w:b/>
        </w:rPr>
        <w:t>University Students Only</w:t>
      </w:r>
    </w:p>
    <w:p w14:paraId="3DEFDB3B" w14:textId="77777777" w:rsidR="006B120C" w:rsidRDefault="00F83D03">
      <w:pPr>
        <w:numPr>
          <w:ilvl w:val="1"/>
          <w:numId w:val="2"/>
        </w:numPr>
      </w:pPr>
      <w:proofErr w:type="spellStart"/>
      <w:r>
        <w:t>Movin</w:t>
      </w:r>
      <w:proofErr w:type="spellEnd"/>
      <w:r>
        <w:t>’ Out will only allow students in the University City area to make accounts to ensure the safety of the students and to prevent other individuals from scamming others.</w:t>
      </w:r>
    </w:p>
    <w:p w14:paraId="35BA4658" w14:textId="77777777" w:rsidR="006B120C" w:rsidRDefault="00F83D03">
      <w:pPr>
        <w:numPr>
          <w:ilvl w:val="0"/>
          <w:numId w:val="2"/>
        </w:numPr>
        <w:rPr>
          <w:b/>
        </w:rPr>
      </w:pPr>
      <w:r>
        <w:rPr>
          <w:b/>
        </w:rPr>
        <w:t>Q&amp;A Forum</w:t>
      </w:r>
    </w:p>
    <w:p w14:paraId="462964A0" w14:textId="77777777" w:rsidR="006B120C" w:rsidRDefault="00F83D03">
      <w:pPr>
        <w:numPr>
          <w:ilvl w:val="1"/>
          <w:numId w:val="2"/>
        </w:numPr>
      </w:pPr>
      <w:proofErr w:type="spellStart"/>
      <w:r>
        <w:t>Movin</w:t>
      </w:r>
      <w:proofErr w:type="spellEnd"/>
      <w:r>
        <w:t xml:space="preserve">’ Out will feature a platform for students to ask questions to one another, whether it be about homework, events, or housing. </w:t>
      </w:r>
    </w:p>
    <w:p w14:paraId="3D0632FB" w14:textId="77777777" w:rsidR="006B120C" w:rsidRDefault="00F83D03">
      <w:pPr>
        <w:numPr>
          <w:ilvl w:val="0"/>
          <w:numId w:val="2"/>
        </w:numPr>
        <w:rPr>
          <w:b/>
        </w:rPr>
      </w:pPr>
      <w:r>
        <w:rPr>
          <w:b/>
        </w:rPr>
        <w:t>Friend System</w:t>
      </w:r>
    </w:p>
    <w:p w14:paraId="31DE8D65" w14:textId="77777777" w:rsidR="006B120C" w:rsidRDefault="00F83D03">
      <w:pPr>
        <w:numPr>
          <w:ilvl w:val="1"/>
          <w:numId w:val="2"/>
        </w:numPr>
      </w:pPr>
      <w:proofErr w:type="spellStart"/>
      <w:r>
        <w:t>Movin</w:t>
      </w:r>
      <w:proofErr w:type="spellEnd"/>
      <w:r>
        <w:t>’ Out will provide a way for students to meet other students by pairing people together based on location and interests.</w:t>
      </w:r>
    </w:p>
    <w:p w14:paraId="41E316BC" w14:textId="77777777" w:rsidR="006B120C" w:rsidRDefault="00F83D03">
      <w:pPr>
        <w:numPr>
          <w:ilvl w:val="0"/>
          <w:numId w:val="2"/>
        </w:numPr>
        <w:rPr>
          <w:b/>
        </w:rPr>
      </w:pPr>
      <w:r>
        <w:rPr>
          <w:b/>
        </w:rPr>
        <w:t>Aesthetics</w:t>
      </w:r>
    </w:p>
    <w:p w14:paraId="3FEC093B" w14:textId="21F6D7D0" w:rsidR="006B120C" w:rsidRDefault="00F83D03">
      <w:pPr>
        <w:numPr>
          <w:ilvl w:val="1"/>
          <w:numId w:val="2"/>
        </w:numPr>
        <w:rPr>
          <w:ins w:id="34" w:author="Harrison Beerley" w:date="2019-02-03T13:25:00Z"/>
        </w:rPr>
      </w:pPr>
      <w:proofErr w:type="spellStart"/>
      <w:r>
        <w:t>Movin</w:t>
      </w:r>
      <w:proofErr w:type="spellEnd"/>
      <w:r>
        <w:t>’ Out will feature an aesthetically pleasing interface that is user-friendly.</w:t>
      </w:r>
    </w:p>
    <w:p w14:paraId="51D532F0" w14:textId="77777777" w:rsidR="00B825A8" w:rsidRDefault="00B825A8" w:rsidP="00B825A8">
      <w:pPr>
        <w:numPr>
          <w:ilvl w:val="0"/>
          <w:numId w:val="2"/>
        </w:numPr>
        <w:rPr>
          <w:ins w:id="35" w:author="Harrison Beerley" w:date="2019-02-03T13:25:00Z"/>
          <w:b/>
        </w:rPr>
      </w:pPr>
      <w:ins w:id="36" w:author="Harrison Beerley" w:date="2019-02-03T13:25:00Z">
        <w:r>
          <w:rPr>
            <w:b/>
          </w:rPr>
          <w:t xml:space="preserve">Relevant ads </w:t>
        </w:r>
      </w:ins>
    </w:p>
    <w:p w14:paraId="15C21610" w14:textId="6E229B2C" w:rsidR="00B825A8" w:rsidRDefault="00B825A8" w:rsidP="0080465C">
      <w:pPr>
        <w:numPr>
          <w:ilvl w:val="1"/>
          <w:numId w:val="2"/>
        </w:numPr>
      </w:pPr>
      <w:ins w:id="37" w:author="Harrison Beerley" w:date="2019-02-03T13:25:00Z">
        <w:r>
          <w:t xml:space="preserve">Using </w:t>
        </w:r>
        <w:proofErr w:type="gramStart"/>
        <w:r>
          <w:t xml:space="preserve">Google </w:t>
        </w:r>
        <w:proofErr w:type="spellStart"/>
        <w:r>
          <w:t>Adsense</w:t>
        </w:r>
        <w:proofErr w:type="spellEnd"/>
        <w:proofErr w:type="gramEnd"/>
        <w:r>
          <w:t xml:space="preserve"> we will do our best to provide relevant ads to our users to further enhance their ad experience. Our website will prompt the disabling of ad blockers.</w:t>
        </w:r>
      </w:ins>
    </w:p>
    <w:p w14:paraId="5D2AFB97" w14:textId="77777777" w:rsidR="006B120C" w:rsidRDefault="006B120C"/>
    <w:p w14:paraId="5502C3EB" w14:textId="77777777" w:rsidR="006B120C" w:rsidRDefault="00F83D03">
      <w:pPr>
        <w:rPr>
          <w:sz w:val="16"/>
          <w:szCs w:val="16"/>
        </w:rPr>
      </w:pPr>
      <w:r>
        <w:rPr>
          <w:b/>
          <w:sz w:val="34"/>
          <w:szCs w:val="34"/>
        </w:rPr>
        <w:t>3.2 Performance Requirements</w:t>
      </w:r>
    </w:p>
    <w:p w14:paraId="6622F612" w14:textId="77777777" w:rsidR="006B120C" w:rsidRDefault="006B120C"/>
    <w:p w14:paraId="6646F95D" w14:textId="77777777" w:rsidR="006B120C" w:rsidRDefault="00F83D03">
      <w:pPr>
        <w:numPr>
          <w:ilvl w:val="0"/>
          <w:numId w:val="1"/>
        </w:numPr>
        <w:rPr>
          <w:b/>
        </w:rPr>
      </w:pPr>
      <w:r>
        <w:rPr>
          <w:b/>
        </w:rPr>
        <w:t>Fast Search</w:t>
      </w:r>
      <w:r>
        <w:rPr>
          <w:b/>
        </w:rPr>
        <w:tab/>
      </w:r>
    </w:p>
    <w:p w14:paraId="4BD9430B" w14:textId="77777777" w:rsidR="006B120C" w:rsidRDefault="00F83D03">
      <w:pPr>
        <w:numPr>
          <w:ilvl w:val="1"/>
          <w:numId w:val="1"/>
        </w:numPr>
      </w:pPr>
      <w:r>
        <w:t>Our website will be able to gather and compile all the results for your search in a timely manner, ensuring you always find the items you are looking for, as effectively as possible</w:t>
      </w:r>
    </w:p>
    <w:p w14:paraId="68EDEA2A" w14:textId="77777777" w:rsidR="006B120C" w:rsidRDefault="00F83D03">
      <w:pPr>
        <w:numPr>
          <w:ilvl w:val="0"/>
          <w:numId w:val="1"/>
        </w:numPr>
        <w:rPr>
          <w:b/>
        </w:rPr>
      </w:pPr>
      <w:r>
        <w:rPr>
          <w:b/>
        </w:rPr>
        <w:t>Secure Browsing</w:t>
      </w:r>
    </w:p>
    <w:p w14:paraId="0A3D400D" w14:textId="77777777" w:rsidR="006B120C" w:rsidRDefault="00F83D03">
      <w:pPr>
        <w:numPr>
          <w:ilvl w:val="1"/>
          <w:numId w:val="1"/>
        </w:numPr>
      </w:pPr>
      <w:r>
        <w:t>While developing our website we will ensure that all information traveling through the website will be encrypted, allowing the user to safely browse at little risk</w:t>
      </w:r>
    </w:p>
    <w:p w14:paraId="6ACEF0B0" w14:textId="7D0B2C0E" w:rsidR="006B120C" w:rsidDel="00B825A8" w:rsidRDefault="00F83D03">
      <w:pPr>
        <w:numPr>
          <w:ilvl w:val="0"/>
          <w:numId w:val="1"/>
        </w:numPr>
        <w:rPr>
          <w:del w:id="38" w:author="Harrison Beerley" w:date="2019-02-03T13:25:00Z"/>
          <w:b/>
        </w:rPr>
      </w:pPr>
      <w:del w:id="39" w:author="Harrison Beerley" w:date="2019-02-03T13:25:00Z">
        <w:r w:rsidDel="00B825A8">
          <w:rPr>
            <w:b/>
          </w:rPr>
          <w:delText xml:space="preserve">Relevant ads </w:delText>
        </w:r>
      </w:del>
    </w:p>
    <w:p w14:paraId="1FF47219" w14:textId="1548B93B" w:rsidR="006B120C" w:rsidDel="00B825A8" w:rsidRDefault="00F83D03">
      <w:pPr>
        <w:numPr>
          <w:ilvl w:val="1"/>
          <w:numId w:val="1"/>
        </w:numPr>
        <w:rPr>
          <w:del w:id="40" w:author="Harrison Beerley" w:date="2019-02-03T13:25:00Z"/>
        </w:rPr>
      </w:pPr>
      <w:del w:id="41" w:author="Harrison Beerley" w:date="2019-02-03T13:25:00Z">
        <w:r w:rsidDel="00B825A8">
          <w:delText>Using Google Adsense we will do our best to provide relevant ads to our users to further enhance their ad experience. Our website will prompt the disabling of ad blockers.</w:delText>
        </w:r>
      </w:del>
    </w:p>
    <w:p w14:paraId="7FC9DAC2" w14:textId="77777777" w:rsidR="006B120C" w:rsidRDefault="00F83D03">
      <w:pPr>
        <w:pStyle w:val="Heading2"/>
        <w:keepNext w:val="0"/>
        <w:keepLines w:val="0"/>
        <w:spacing w:after="80"/>
      </w:pPr>
      <w:bookmarkStart w:id="42" w:name="_q3tyfuh5t375" w:colFirst="0" w:colLast="0"/>
      <w:bookmarkEnd w:id="42"/>
      <w:r>
        <w:rPr>
          <w:b/>
          <w:sz w:val="34"/>
          <w:szCs w:val="34"/>
        </w:rPr>
        <w:t>3.3 Design Constraints</w:t>
      </w:r>
    </w:p>
    <w:p w14:paraId="7DDA2EB9" w14:textId="77777777" w:rsidR="006B120C" w:rsidRDefault="00F83D03">
      <w:pPr>
        <w:pStyle w:val="Heading3"/>
        <w:keepNext w:val="0"/>
        <w:keepLines w:val="0"/>
        <w:spacing w:before="280"/>
        <w:rPr>
          <w:color w:val="000000"/>
          <w:sz w:val="26"/>
          <w:szCs w:val="26"/>
        </w:rPr>
      </w:pPr>
      <w:bookmarkStart w:id="43" w:name="_bd24tmdbctnz" w:colFirst="0" w:colLast="0"/>
      <w:bookmarkEnd w:id="43"/>
      <w:r>
        <w:rPr>
          <w:b/>
          <w:color w:val="000000"/>
          <w:sz w:val="26"/>
          <w:szCs w:val="26"/>
        </w:rPr>
        <w:t xml:space="preserve">3.3.1 Constraint: </w:t>
      </w:r>
      <w:r>
        <w:rPr>
          <w:color w:val="000000"/>
          <w:sz w:val="26"/>
          <w:szCs w:val="26"/>
        </w:rPr>
        <w:t>Website</w:t>
      </w:r>
    </w:p>
    <w:p w14:paraId="363F5EED" w14:textId="416442E5" w:rsidR="006B120C" w:rsidRDefault="00F83D03">
      <w:r>
        <w:t>Reason: Our application will be based on a website</w:t>
      </w:r>
      <w:ins w:id="44" w:author="Harrison Beerley" w:date="2019-02-03T13:25:00Z">
        <w:r w:rsidR="003D47A2">
          <w:t>.</w:t>
        </w:r>
      </w:ins>
      <w:del w:id="45" w:author="Harrison Beerley" w:date="2019-02-03T13:24:00Z">
        <w:r w:rsidDel="003D47A2">
          <w:delText>, but</w:delText>
        </w:r>
      </w:del>
      <w:r>
        <w:t xml:space="preserve"> </w:t>
      </w:r>
      <w:del w:id="46" w:author="Harrison Beerley" w:date="2019-02-03T13:24:00Z">
        <w:r w:rsidDel="003D47A2">
          <w:delText xml:space="preserve">we anticipate mobile use, so we will need to make a mobile-friendly website. </w:delText>
        </w:r>
      </w:del>
    </w:p>
    <w:p w14:paraId="38297D58" w14:textId="77777777" w:rsidR="006B120C" w:rsidRDefault="006B120C"/>
    <w:p w14:paraId="2ABA6B3E" w14:textId="4AF7DA69" w:rsidR="006B120C" w:rsidRDefault="00F83D03">
      <w:pPr>
        <w:pStyle w:val="Heading3"/>
        <w:keepNext w:val="0"/>
        <w:keepLines w:val="0"/>
        <w:spacing w:before="280"/>
        <w:rPr>
          <w:color w:val="000000"/>
          <w:sz w:val="26"/>
          <w:szCs w:val="26"/>
        </w:rPr>
      </w:pPr>
      <w:bookmarkStart w:id="47" w:name="_k02pu0bsmao0" w:colFirst="0" w:colLast="0"/>
      <w:bookmarkEnd w:id="47"/>
      <w:r>
        <w:rPr>
          <w:b/>
          <w:color w:val="000000"/>
          <w:sz w:val="26"/>
          <w:szCs w:val="26"/>
        </w:rPr>
        <w:t xml:space="preserve">3.3.2 Constraint: </w:t>
      </w:r>
      <w:del w:id="48" w:author="Harrison Beerley" w:date="2019-02-03T13:25:00Z">
        <w:r w:rsidDel="003D47A2">
          <w:rPr>
            <w:color w:val="000000"/>
            <w:sz w:val="26"/>
            <w:szCs w:val="26"/>
          </w:rPr>
          <w:delText xml:space="preserve">Server </w:delText>
        </w:r>
      </w:del>
      <w:del w:id="49" w:author="Harrison Beerley" w:date="2019-02-03T13:16:00Z">
        <w:r w:rsidDel="003D47A2">
          <w:rPr>
            <w:color w:val="000000"/>
            <w:sz w:val="26"/>
            <w:szCs w:val="26"/>
          </w:rPr>
          <w:delText>u</w:delText>
        </w:r>
      </w:del>
      <w:del w:id="50" w:author="Harrison Beerley" w:date="2019-02-03T13:25:00Z">
        <w:r w:rsidDel="003D47A2">
          <w:rPr>
            <w:color w:val="000000"/>
            <w:sz w:val="26"/>
            <w:szCs w:val="26"/>
          </w:rPr>
          <w:delText>se</w:delText>
        </w:r>
      </w:del>
      <w:ins w:id="51" w:author="Harrison Beerley" w:date="2019-02-03T13:25:00Z">
        <w:r w:rsidR="003D47A2">
          <w:rPr>
            <w:color w:val="000000"/>
            <w:sz w:val="26"/>
            <w:szCs w:val="26"/>
          </w:rPr>
          <w:t>Mobile</w:t>
        </w:r>
        <w:r w:rsidR="00B825A8">
          <w:rPr>
            <w:color w:val="000000"/>
            <w:sz w:val="26"/>
            <w:szCs w:val="26"/>
          </w:rPr>
          <w:t xml:space="preserve"> Use</w:t>
        </w:r>
      </w:ins>
    </w:p>
    <w:p w14:paraId="4CB0EDEF" w14:textId="698AC9B0" w:rsidR="006B120C" w:rsidDel="00B825A8" w:rsidRDefault="00F83D03">
      <w:pPr>
        <w:rPr>
          <w:del w:id="52" w:author="Harrison Beerley" w:date="2019-02-03T13:25:00Z"/>
        </w:rPr>
      </w:pPr>
      <w:r>
        <w:t xml:space="preserve">Reason: </w:t>
      </w:r>
      <w:ins w:id="53" w:author="Harrison Beerley" w:date="2019-02-03T13:25:00Z">
        <w:r w:rsidR="00B825A8">
          <w:t xml:space="preserve">We anticipate mobile use, so we will need to make a mobile-friendly website. </w:t>
        </w:r>
      </w:ins>
      <w:del w:id="54" w:author="Harrison Beerley" w:date="2019-02-03T13:25:00Z">
        <w:r w:rsidDel="00B825A8">
          <w:delText xml:space="preserve">Data must be stored and managed </w:delText>
        </w:r>
      </w:del>
      <w:del w:id="55" w:author="Harrison Beerley" w:date="2019-02-03T13:22:00Z">
        <w:r w:rsidDel="003D47A2">
          <w:delText>efficiently because server and database maintenance cannot exceed the revenue from advertisements.</w:delText>
        </w:r>
      </w:del>
    </w:p>
    <w:p w14:paraId="3AA4BD72" w14:textId="77777777" w:rsidR="006B120C" w:rsidRDefault="006B120C"/>
    <w:p w14:paraId="5D048D2A" w14:textId="77777777" w:rsidR="006B120C" w:rsidRDefault="00F83D03">
      <w:pPr>
        <w:pStyle w:val="Heading2"/>
        <w:keepNext w:val="0"/>
        <w:keepLines w:val="0"/>
        <w:spacing w:after="80"/>
        <w:rPr>
          <w:b/>
          <w:sz w:val="34"/>
          <w:szCs w:val="34"/>
        </w:rPr>
      </w:pPr>
      <w:bookmarkStart w:id="56" w:name="_xq7klewjda61" w:colFirst="0" w:colLast="0"/>
      <w:bookmarkEnd w:id="56"/>
      <w:r>
        <w:rPr>
          <w:b/>
          <w:sz w:val="34"/>
          <w:szCs w:val="34"/>
        </w:rPr>
        <w:t>3.4 Data Requirements</w:t>
      </w:r>
    </w:p>
    <w:p w14:paraId="12A85A6E" w14:textId="77777777" w:rsidR="006B120C" w:rsidRDefault="00F83D03">
      <w:pPr>
        <w:pStyle w:val="Heading3"/>
        <w:keepNext w:val="0"/>
        <w:keepLines w:val="0"/>
        <w:spacing w:before="280"/>
      </w:pPr>
      <w:bookmarkStart w:id="57" w:name="_3yngmhpmfl2d" w:colFirst="0" w:colLast="0"/>
      <w:bookmarkEnd w:id="57"/>
      <w:r>
        <w:rPr>
          <w:b/>
          <w:color w:val="000000"/>
          <w:sz w:val="26"/>
          <w:szCs w:val="26"/>
        </w:rPr>
        <w:t>User Information</w:t>
      </w:r>
    </w:p>
    <w:tbl>
      <w:tblPr>
        <w:tblStyle w:val="a1"/>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500"/>
        <w:gridCol w:w="1365"/>
        <w:gridCol w:w="4425"/>
      </w:tblGrid>
      <w:tr w:rsidR="006B120C" w14:paraId="3AC09FBC" w14:textId="77777777">
        <w:trPr>
          <w:trHeight w:val="62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1DD17" w14:textId="77777777" w:rsidR="006B120C" w:rsidRDefault="00F83D03">
            <w:pPr>
              <w:jc w:val="center"/>
              <w:rPr>
                <w:sz w:val="16"/>
                <w:szCs w:val="16"/>
              </w:rPr>
            </w:pPr>
            <w:r>
              <w:rPr>
                <w:b/>
              </w:rPr>
              <w:t>Name</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AB9EDC" w14:textId="77777777" w:rsidR="006B120C" w:rsidRDefault="00F83D03">
            <w:pPr>
              <w:jc w:val="center"/>
              <w:rPr>
                <w:sz w:val="16"/>
                <w:szCs w:val="16"/>
              </w:rPr>
            </w:pPr>
            <w:r>
              <w:rPr>
                <w:b/>
              </w:rPr>
              <w:t>Type</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FA4027" w14:textId="77777777" w:rsidR="006B120C" w:rsidRDefault="00F83D03">
            <w:pPr>
              <w:jc w:val="center"/>
              <w:rPr>
                <w:sz w:val="16"/>
                <w:szCs w:val="16"/>
              </w:rPr>
            </w:pPr>
            <w:r>
              <w:rPr>
                <w:b/>
              </w:rPr>
              <w:t>Size</w:t>
            </w:r>
            <w:r>
              <w:rPr>
                <w:sz w:val="16"/>
                <w:szCs w:val="16"/>
              </w:rPr>
              <w:t xml:space="preserve"> </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7BF706" w14:textId="77777777" w:rsidR="006B120C" w:rsidRDefault="00F83D03">
            <w:pPr>
              <w:jc w:val="center"/>
              <w:rPr>
                <w:sz w:val="16"/>
                <w:szCs w:val="16"/>
              </w:rPr>
            </w:pPr>
            <w:r>
              <w:rPr>
                <w:b/>
              </w:rPr>
              <w:t>Comment</w:t>
            </w:r>
          </w:p>
        </w:tc>
      </w:tr>
      <w:tr w:rsidR="006B120C" w14:paraId="18A86C29" w14:textId="77777777">
        <w:trPr>
          <w:trHeight w:val="50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CC132" w14:textId="77777777" w:rsidR="006B120C" w:rsidRDefault="00F83D03">
            <w:r>
              <w:t>First name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64C6319"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B8277F2" w14:textId="77777777" w:rsidR="006B120C" w:rsidRDefault="00F83D03">
            <w:pPr>
              <w:widowControl w:val="0"/>
              <w:pBdr>
                <w:top w:val="nil"/>
                <w:left w:val="nil"/>
                <w:bottom w:val="nil"/>
                <w:right w:val="nil"/>
                <w:between w:val="nil"/>
              </w:pBdr>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7404BCB" w14:textId="77777777" w:rsidR="006B120C" w:rsidRDefault="00F83D03">
            <w:pPr>
              <w:widowControl w:val="0"/>
              <w:pBdr>
                <w:top w:val="nil"/>
                <w:left w:val="nil"/>
                <w:bottom w:val="nil"/>
                <w:right w:val="nil"/>
                <w:between w:val="nil"/>
              </w:pBdr>
            </w:pPr>
            <w:r>
              <w:t>User’s first name</w:t>
            </w:r>
          </w:p>
        </w:tc>
      </w:tr>
      <w:tr w:rsidR="006B120C" w14:paraId="7477A85F"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A2A54" w14:textId="77777777" w:rsidR="006B120C" w:rsidRDefault="00F83D03">
            <w:pPr>
              <w:widowControl w:val="0"/>
              <w:pBdr>
                <w:top w:val="nil"/>
                <w:left w:val="nil"/>
                <w:bottom w:val="nil"/>
                <w:right w:val="nil"/>
                <w:between w:val="nil"/>
              </w:pBdr>
            </w:pPr>
            <w:r>
              <w:t>Last name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8468C4B"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580E06E" w14:textId="77777777" w:rsidR="006B120C" w:rsidRDefault="00F83D03">
            <w:pPr>
              <w:widowControl w:val="0"/>
              <w:pBdr>
                <w:top w:val="nil"/>
                <w:left w:val="nil"/>
                <w:bottom w:val="nil"/>
                <w:right w:val="nil"/>
                <w:between w:val="nil"/>
              </w:pBdr>
            </w:pPr>
            <w: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C2EA4DF" w14:textId="77777777" w:rsidR="006B120C" w:rsidRDefault="00F83D03">
            <w:pPr>
              <w:widowControl w:val="0"/>
              <w:pBdr>
                <w:top w:val="nil"/>
                <w:left w:val="nil"/>
                <w:bottom w:val="nil"/>
                <w:right w:val="nil"/>
                <w:between w:val="nil"/>
              </w:pBdr>
            </w:pPr>
            <w:r>
              <w:t>User’s last name</w:t>
            </w:r>
          </w:p>
        </w:tc>
      </w:tr>
      <w:tr w:rsidR="006B120C" w14:paraId="7A95068F"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3288B" w14:textId="77777777" w:rsidR="006B120C" w:rsidRDefault="00F83D03">
            <w:pPr>
              <w:widowControl w:val="0"/>
              <w:pBdr>
                <w:top w:val="nil"/>
                <w:left w:val="nil"/>
                <w:bottom w:val="nil"/>
                <w:right w:val="nil"/>
                <w:between w:val="nil"/>
              </w:pBdr>
            </w:pPr>
            <w:r>
              <w:t>location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BB722DB"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BC0F48A" w14:textId="77777777" w:rsidR="006B120C" w:rsidRDefault="006B120C">
            <w:pPr>
              <w:widowControl w:val="0"/>
              <w:pBdr>
                <w:top w:val="nil"/>
                <w:left w:val="nil"/>
                <w:bottom w:val="nil"/>
                <w:right w:val="nil"/>
                <w:between w:val="nil"/>
              </w:pBd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47228D4" w14:textId="77777777" w:rsidR="006B120C" w:rsidRDefault="00F83D03">
            <w:pPr>
              <w:widowControl w:val="0"/>
              <w:pBdr>
                <w:top w:val="nil"/>
                <w:left w:val="nil"/>
                <w:bottom w:val="nil"/>
                <w:right w:val="nil"/>
                <w:between w:val="nil"/>
              </w:pBdr>
            </w:pPr>
            <w:r>
              <w:t>User’s location</w:t>
            </w:r>
          </w:p>
        </w:tc>
      </w:tr>
      <w:tr w:rsidR="006B120C" w14:paraId="04F56D5B"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2988F8" w14:textId="77777777" w:rsidR="006B120C" w:rsidRDefault="00F83D03">
            <w:pPr>
              <w:widowControl w:val="0"/>
              <w:pBdr>
                <w:top w:val="nil"/>
                <w:left w:val="nil"/>
                <w:bottom w:val="nil"/>
                <w:right w:val="nil"/>
                <w:between w:val="nil"/>
              </w:pBdr>
            </w:pPr>
            <w:r>
              <w:t>email</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E787706"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E7AEE5A" w14:textId="77777777" w:rsidR="006B120C" w:rsidRDefault="006B120C">
            <w:pPr>
              <w:widowControl w:val="0"/>
              <w:pBdr>
                <w:top w:val="nil"/>
                <w:left w:val="nil"/>
                <w:bottom w:val="nil"/>
                <w:right w:val="nil"/>
                <w:between w:val="nil"/>
              </w:pBd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D16F658" w14:textId="77777777" w:rsidR="006B120C" w:rsidRDefault="00F83D03">
            <w:pPr>
              <w:widowControl w:val="0"/>
              <w:pBdr>
                <w:top w:val="nil"/>
                <w:left w:val="nil"/>
                <w:bottom w:val="nil"/>
                <w:right w:val="nil"/>
                <w:between w:val="nil"/>
              </w:pBdr>
            </w:pPr>
            <w:r>
              <w:t>User’s university email address</w:t>
            </w:r>
          </w:p>
        </w:tc>
      </w:tr>
      <w:tr w:rsidR="00B825A8" w14:paraId="056A6FFD" w14:textId="77777777">
        <w:trPr>
          <w:trHeight w:val="580"/>
          <w:ins w:id="58" w:author="Harrison Beerley" w:date="2019-02-03T13:28:00Z"/>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8B2046" w14:textId="20AB352F" w:rsidR="00B825A8" w:rsidRDefault="0079116D">
            <w:pPr>
              <w:widowControl w:val="0"/>
              <w:pBdr>
                <w:top w:val="nil"/>
                <w:left w:val="nil"/>
                <w:bottom w:val="nil"/>
                <w:right w:val="nil"/>
                <w:between w:val="nil"/>
              </w:pBdr>
              <w:rPr>
                <w:ins w:id="59" w:author="Harrison Beerley" w:date="2019-02-03T13:28:00Z"/>
              </w:rPr>
            </w:pPr>
            <w:ins w:id="60" w:author="Harrison Beerley" w:date="2019-02-03T14:19:00Z">
              <w:r>
                <w:t>Friends</w:t>
              </w:r>
            </w:ins>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C620BF4" w14:textId="10C0013A" w:rsidR="00B825A8" w:rsidRDefault="00DF3A84">
            <w:pPr>
              <w:widowControl w:val="0"/>
              <w:pBdr>
                <w:top w:val="nil"/>
                <w:left w:val="nil"/>
                <w:bottom w:val="nil"/>
                <w:right w:val="nil"/>
                <w:between w:val="nil"/>
              </w:pBdr>
              <w:rPr>
                <w:ins w:id="61" w:author="Harrison Beerley" w:date="2019-02-03T13:28:00Z"/>
              </w:rPr>
            </w:pPr>
            <w:ins w:id="62" w:author="Harrison Beerley" w:date="2019-02-03T14:19:00Z">
              <w:r>
                <w:t>list</w:t>
              </w:r>
            </w:ins>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871400B" w14:textId="77777777" w:rsidR="00B825A8" w:rsidRDefault="00B825A8">
            <w:pPr>
              <w:widowControl w:val="0"/>
              <w:pBdr>
                <w:top w:val="nil"/>
                <w:left w:val="nil"/>
                <w:bottom w:val="nil"/>
                <w:right w:val="nil"/>
                <w:between w:val="nil"/>
              </w:pBdr>
              <w:rPr>
                <w:ins w:id="63" w:author="Harrison Beerley" w:date="2019-02-03T13:28:00Z"/>
              </w:rP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BB2CCE0" w14:textId="01F97465" w:rsidR="00B825A8" w:rsidRDefault="00DF3A84">
            <w:pPr>
              <w:widowControl w:val="0"/>
              <w:pBdr>
                <w:top w:val="nil"/>
                <w:left w:val="nil"/>
                <w:bottom w:val="nil"/>
                <w:right w:val="nil"/>
                <w:between w:val="nil"/>
              </w:pBdr>
              <w:rPr>
                <w:ins w:id="64" w:author="Harrison Beerley" w:date="2019-02-03T13:28:00Z"/>
              </w:rPr>
            </w:pPr>
            <w:ins w:id="65" w:author="Harrison Beerley" w:date="2019-02-03T14:19:00Z">
              <w:r>
                <w:t xml:space="preserve">List of </w:t>
              </w:r>
              <w:proofErr w:type="gramStart"/>
              <w:r>
                <w:t>all of</w:t>
              </w:r>
              <w:proofErr w:type="gramEnd"/>
              <w:r>
                <w:t xml:space="preserve"> the users that have mutually agreed to be a specified user’s friend.</w:t>
              </w:r>
            </w:ins>
          </w:p>
        </w:tc>
      </w:tr>
      <w:tr w:rsidR="006B120C" w14:paraId="380A6AB8"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0F84D" w14:textId="18F945CD" w:rsidR="00B825A8" w:rsidRDefault="00F83D03">
            <w:pPr>
              <w:widowControl w:val="0"/>
              <w:pBdr>
                <w:top w:val="nil"/>
                <w:left w:val="nil"/>
                <w:bottom w:val="nil"/>
                <w:right w:val="nil"/>
                <w:between w:val="nil"/>
              </w:pBdr>
            </w:pPr>
            <w:r>
              <w:t>University</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6F27D4F" w14:textId="77777777" w:rsidR="006B120C" w:rsidRDefault="00F83D03">
            <w:pPr>
              <w:widowControl w:val="0"/>
              <w:pBdr>
                <w:top w:val="nil"/>
                <w:left w:val="nil"/>
                <w:bottom w:val="nil"/>
                <w:right w:val="nil"/>
                <w:between w:val="nil"/>
              </w:pBdr>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FBE29A5" w14:textId="77777777" w:rsidR="006B120C" w:rsidRDefault="006B120C">
            <w:pPr>
              <w:widowControl w:val="0"/>
              <w:pBdr>
                <w:top w:val="nil"/>
                <w:left w:val="nil"/>
                <w:bottom w:val="nil"/>
                <w:right w:val="nil"/>
                <w:between w:val="nil"/>
              </w:pBd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1D509901" w14:textId="77777777" w:rsidR="006B120C" w:rsidRDefault="00F83D03">
            <w:pPr>
              <w:widowControl w:val="0"/>
              <w:pBdr>
                <w:top w:val="nil"/>
                <w:left w:val="nil"/>
                <w:bottom w:val="nil"/>
                <w:right w:val="nil"/>
                <w:between w:val="nil"/>
              </w:pBdr>
            </w:pPr>
            <w:r>
              <w:t>University user currently attends</w:t>
            </w:r>
          </w:p>
        </w:tc>
      </w:tr>
    </w:tbl>
    <w:p w14:paraId="02ACE6E5" w14:textId="77777777" w:rsidR="006B120C" w:rsidRDefault="00F83D03">
      <w:pPr>
        <w:pStyle w:val="Heading3"/>
        <w:keepNext w:val="0"/>
        <w:keepLines w:val="0"/>
        <w:spacing w:before="280"/>
      </w:pPr>
      <w:bookmarkStart w:id="66" w:name="_fmd66osjumnu" w:colFirst="0" w:colLast="0"/>
      <w:bookmarkEnd w:id="66"/>
      <w:r>
        <w:rPr>
          <w:b/>
          <w:color w:val="000000"/>
          <w:sz w:val="26"/>
          <w:szCs w:val="26"/>
        </w:rPr>
        <w:t>Post Information</w:t>
      </w:r>
    </w:p>
    <w:tbl>
      <w:tblPr>
        <w:tblStyle w:val="a2"/>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500"/>
        <w:gridCol w:w="1365"/>
        <w:gridCol w:w="4425"/>
      </w:tblGrid>
      <w:tr w:rsidR="006B120C" w14:paraId="55953F2E" w14:textId="77777777">
        <w:trPr>
          <w:trHeight w:val="62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8EB2" w14:textId="77777777" w:rsidR="006B120C" w:rsidRDefault="00F83D03">
            <w:pPr>
              <w:jc w:val="center"/>
              <w:rPr>
                <w:sz w:val="16"/>
                <w:szCs w:val="16"/>
              </w:rPr>
            </w:pPr>
            <w:r>
              <w:rPr>
                <w:b/>
              </w:rPr>
              <w:t>Name</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C922A6" w14:textId="77777777" w:rsidR="006B120C" w:rsidRDefault="00F83D03">
            <w:pPr>
              <w:jc w:val="center"/>
              <w:rPr>
                <w:sz w:val="16"/>
                <w:szCs w:val="16"/>
              </w:rPr>
            </w:pPr>
            <w:r>
              <w:rPr>
                <w:b/>
              </w:rPr>
              <w:t>Type</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431EF0" w14:textId="77777777" w:rsidR="006B120C" w:rsidRDefault="00F83D03">
            <w:pPr>
              <w:jc w:val="center"/>
              <w:rPr>
                <w:sz w:val="16"/>
                <w:szCs w:val="16"/>
              </w:rPr>
            </w:pPr>
            <w:r>
              <w:rPr>
                <w:b/>
              </w:rPr>
              <w:t>Size</w:t>
            </w:r>
            <w:r>
              <w:rPr>
                <w:sz w:val="16"/>
                <w:szCs w:val="16"/>
              </w:rPr>
              <w:t xml:space="preserve"> </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068E7D" w14:textId="77777777" w:rsidR="006B120C" w:rsidRDefault="00F83D03">
            <w:pPr>
              <w:jc w:val="center"/>
              <w:rPr>
                <w:sz w:val="16"/>
                <w:szCs w:val="16"/>
              </w:rPr>
            </w:pPr>
            <w:r>
              <w:rPr>
                <w:b/>
              </w:rPr>
              <w:t>Comment</w:t>
            </w:r>
          </w:p>
        </w:tc>
      </w:tr>
      <w:tr w:rsidR="00DF3A84" w14:paraId="47BA9EEC" w14:textId="77777777">
        <w:trPr>
          <w:trHeight w:val="500"/>
          <w:ins w:id="67" w:author="Harrison Beerley" w:date="2019-02-03T14:20:00Z"/>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82B3A" w14:textId="07CA1643" w:rsidR="00DF3A84" w:rsidRDefault="00DF3A84">
            <w:pPr>
              <w:widowControl w:val="0"/>
              <w:rPr>
                <w:ins w:id="68" w:author="Harrison Beerley" w:date="2019-02-03T14:20:00Z"/>
              </w:rPr>
            </w:pPr>
            <w:ins w:id="69" w:author="Harrison Beerley" w:date="2019-02-03T14:20:00Z">
              <w:r>
                <w:t>Post type</w:t>
              </w:r>
            </w:ins>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EDF3957" w14:textId="0100BC08" w:rsidR="00DF3A84" w:rsidRDefault="00DF3A84">
            <w:pPr>
              <w:widowControl w:val="0"/>
              <w:rPr>
                <w:ins w:id="70" w:author="Harrison Beerley" w:date="2019-02-03T14:20:00Z"/>
              </w:rPr>
            </w:pPr>
            <w:ins w:id="71" w:author="Harrison Beerley" w:date="2019-02-03T14:20:00Z">
              <w:r>
                <w:t>string</w:t>
              </w:r>
            </w:ins>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4A7C6AD" w14:textId="77777777" w:rsidR="00DF3A84" w:rsidRDefault="00DF3A84">
            <w:pPr>
              <w:widowControl w:val="0"/>
              <w:rPr>
                <w:ins w:id="72" w:author="Harrison Beerley" w:date="2019-02-03T14:20:00Z"/>
              </w:rP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37DAF4B" w14:textId="1CDC65BC" w:rsidR="00DF3A84" w:rsidRDefault="00DF3A84">
            <w:pPr>
              <w:widowControl w:val="0"/>
              <w:rPr>
                <w:ins w:id="73" w:author="Harrison Beerley" w:date="2019-02-03T14:20:00Z"/>
              </w:rPr>
            </w:pPr>
            <w:ins w:id="74" w:author="Harrison Beerley" w:date="2019-02-03T14:20:00Z">
              <w:r>
                <w:t xml:space="preserve">Defines </w:t>
              </w:r>
            </w:ins>
            <w:ins w:id="75" w:author="Harrison Beerley" w:date="2019-02-03T14:21:00Z">
              <w:r>
                <w:t>the type of a post (</w:t>
              </w:r>
              <w:proofErr w:type="spellStart"/>
              <w:r>
                <w:t>eg.</w:t>
              </w:r>
              <w:proofErr w:type="spellEnd"/>
              <w:r>
                <w:t xml:space="preserve"> For sale post, question post, image post</w:t>
              </w:r>
            </w:ins>
            <w:ins w:id="76" w:author="Harrison Beerley" w:date="2019-02-03T14:22:00Z">
              <w:r>
                <w:t>, discussion post</w:t>
              </w:r>
            </w:ins>
            <w:ins w:id="77" w:author="Harrison Beerley" w:date="2019-02-03T14:21:00Z">
              <w:r>
                <w:t>)</w:t>
              </w:r>
            </w:ins>
          </w:p>
        </w:tc>
      </w:tr>
      <w:tr w:rsidR="006B120C" w14:paraId="1657EA96" w14:textId="77777777">
        <w:trPr>
          <w:trHeight w:val="50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A5A585" w14:textId="77777777" w:rsidR="006B120C" w:rsidRDefault="00F83D03">
            <w:pPr>
              <w:widowControl w:val="0"/>
            </w:pPr>
            <w:r>
              <w:t>Post views</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2CBC90A" w14:textId="77777777" w:rsidR="006B120C" w:rsidRDefault="00F83D03">
            <w:pPr>
              <w:widowControl w:val="0"/>
            </w:pPr>
            <w:r>
              <w:t>Integer</w:t>
            </w:r>
          </w:p>
          <w:p w14:paraId="1EEC69CA" w14:textId="77777777" w:rsidR="006B120C" w:rsidRDefault="00F83D03">
            <w:pPr>
              <w:widowControl w:val="0"/>
            </w:pPr>
            <w:r>
              <w:t>(found through algorithm)</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EA32619"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3F9845F" w14:textId="77777777" w:rsidR="006B120C" w:rsidRDefault="00F83D03">
            <w:pPr>
              <w:widowControl w:val="0"/>
            </w:pPr>
            <w:r>
              <w:t>Determines which posts are promoted or high quality</w:t>
            </w:r>
          </w:p>
        </w:tc>
      </w:tr>
      <w:tr w:rsidR="006B120C" w14:paraId="2E44D1FF"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CF2734" w14:textId="77777777" w:rsidR="006B120C" w:rsidRDefault="00F83D03">
            <w:pPr>
              <w:widowControl w:val="0"/>
            </w:pPr>
            <w:r>
              <w:lastRenderedPageBreak/>
              <w:t>location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71FBDE6" w14:textId="77777777" w:rsidR="006B120C" w:rsidRDefault="00F83D03">
            <w:pPr>
              <w:widowControl w:val="0"/>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7C4E962"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83A43B9" w14:textId="77777777" w:rsidR="006B120C" w:rsidRDefault="00F83D03">
            <w:pPr>
              <w:widowControl w:val="0"/>
            </w:pPr>
            <w:r>
              <w:t>For users to decide what posts to reply or interact with. Also gets university location</w:t>
            </w:r>
          </w:p>
        </w:tc>
      </w:tr>
      <w:tr w:rsidR="00B825A8" w14:paraId="05931587" w14:textId="77777777">
        <w:trPr>
          <w:trHeight w:val="580"/>
          <w:ins w:id="78" w:author="Harrison Beerley" w:date="2019-02-03T13:32:00Z"/>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DDF021" w14:textId="2025A7CF" w:rsidR="00B825A8" w:rsidRDefault="00B825A8">
            <w:pPr>
              <w:widowControl w:val="0"/>
              <w:rPr>
                <w:ins w:id="79" w:author="Harrison Beerley" w:date="2019-02-03T13:32:00Z"/>
              </w:rPr>
            </w:pPr>
            <w:ins w:id="80" w:author="Harrison Beerley" w:date="2019-02-03T13:32:00Z">
              <w:r>
                <w:t>Comments</w:t>
              </w:r>
            </w:ins>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451E3C6" w14:textId="595A6ACF" w:rsidR="00B825A8" w:rsidRDefault="00B825A8">
            <w:pPr>
              <w:widowControl w:val="0"/>
              <w:rPr>
                <w:ins w:id="81" w:author="Harrison Beerley" w:date="2019-02-03T13:32:00Z"/>
              </w:rPr>
            </w:pPr>
            <w:ins w:id="82" w:author="Harrison Beerley" w:date="2019-02-03T13:32:00Z">
              <w:r>
                <w:t>string</w:t>
              </w:r>
            </w:ins>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049C0F34" w14:textId="77777777" w:rsidR="00B825A8" w:rsidRDefault="00B825A8">
            <w:pPr>
              <w:widowControl w:val="0"/>
              <w:rPr>
                <w:ins w:id="83" w:author="Harrison Beerley" w:date="2019-02-03T13:32:00Z"/>
              </w:rPr>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200037F" w14:textId="331851C0" w:rsidR="00B825A8" w:rsidRDefault="00B825A8">
            <w:pPr>
              <w:widowControl w:val="0"/>
              <w:rPr>
                <w:ins w:id="84" w:author="Harrison Beerley" w:date="2019-02-03T13:32:00Z"/>
              </w:rPr>
            </w:pPr>
            <w:ins w:id="85" w:author="Harrison Beerley" w:date="2019-02-03T13:32:00Z">
              <w:r>
                <w:t>The contents</w:t>
              </w:r>
            </w:ins>
            <w:ins w:id="86" w:author="Harrison Beerley" w:date="2019-02-03T14:18:00Z">
              <w:r w:rsidR="0079116D">
                <w:t xml:space="preserve"> of the comments on</w:t>
              </w:r>
            </w:ins>
            <w:ins w:id="87" w:author="Harrison Beerley" w:date="2019-02-03T14:19:00Z">
              <w:r w:rsidR="0079116D">
                <w:t xml:space="preserve"> posts.</w:t>
              </w:r>
            </w:ins>
          </w:p>
        </w:tc>
      </w:tr>
      <w:tr w:rsidR="006B120C" w14:paraId="26F78D26"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38E98C" w14:textId="77777777" w:rsidR="006B120C" w:rsidRDefault="00F83D03">
            <w:pPr>
              <w:widowControl w:val="0"/>
            </w:pPr>
            <w:r>
              <w:t>Content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F646565" w14:textId="77777777" w:rsidR="006B120C" w:rsidRDefault="00F83D03">
            <w:pPr>
              <w:widowControl w:val="0"/>
            </w:pPr>
            <w:r>
              <w:t>string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9929CBF"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894290C" w14:textId="77777777" w:rsidR="006B120C" w:rsidRDefault="00F83D03">
            <w:pPr>
              <w:widowControl w:val="0"/>
            </w:pPr>
            <w:r>
              <w:t>Actual content of posts</w:t>
            </w:r>
          </w:p>
        </w:tc>
      </w:tr>
      <w:tr w:rsidR="006B120C" w14:paraId="28408B16" w14:textId="77777777">
        <w:trPr>
          <w:trHeight w:val="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EEB1D7" w14:textId="77777777" w:rsidR="006B120C" w:rsidRDefault="00F83D03">
            <w:pPr>
              <w:widowControl w:val="0"/>
            </w:pPr>
            <w:r>
              <w:t>Images</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D294013" w14:textId="77777777" w:rsidR="006B120C" w:rsidRDefault="00F83D03">
            <w:pPr>
              <w:widowControl w:val="0"/>
            </w:pPr>
            <w:r>
              <w:t>image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28BF0DE" w14:textId="77777777" w:rsidR="006B120C" w:rsidRDefault="006B120C">
            <w:pPr>
              <w:widowControl w:val="0"/>
            </w:pP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DA46EEE" w14:textId="77777777" w:rsidR="006B120C" w:rsidRDefault="00F83D03">
            <w:pPr>
              <w:widowControl w:val="0"/>
            </w:pPr>
            <w:r>
              <w:t>Pictures can be added to posts</w:t>
            </w:r>
          </w:p>
        </w:tc>
      </w:tr>
    </w:tbl>
    <w:p w14:paraId="4F2490C0" w14:textId="77777777" w:rsidR="006B120C" w:rsidRDefault="006B120C"/>
    <w:sectPr w:rsidR="006B12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B6AAB"/>
    <w:multiLevelType w:val="multilevel"/>
    <w:tmpl w:val="C486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1B59AE"/>
    <w:multiLevelType w:val="multilevel"/>
    <w:tmpl w:val="7D0E0B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ntry,Austin">
    <w15:presenceInfo w15:providerId="None" w15:userId="Gentry,Austin"/>
  </w15:person>
  <w15:person w15:author="Harrison Beerley">
    <w15:presenceInfo w15:providerId="Windows Live" w15:userId="43db926959733b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0C"/>
    <w:rsid w:val="003D47A2"/>
    <w:rsid w:val="006B120C"/>
    <w:rsid w:val="0079116D"/>
    <w:rsid w:val="0080465C"/>
    <w:rsid w:val="008F1C5F"/>
    <w:rsid w:val="00B10769"/>
    <w:rsid w:val="00B825A8"/>
    <w:rsid w:val="00DF3A84"/>
    <w:rsid w:val="00EF3F0F"/>
    <w:rsid w:val="00F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5341"/>
  <w15:docId w15:val="{9579E354-6391-4EED-B032-1C87F7A8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F1C5F"/>
    <w:rPr>
      <w:sz w:val="16"/>
      <w:szCs w:val="16"/>
    </w:rPr>
  </w:style>
  <w:style w:type="paragraph" w:styleId="CommentText">
    <w:name w:val="annotation text"/>
    <w:basedOn w:val="Normal"/>
    <w:link w:val="CommentTextChar"/>
    <w:uiPriority w:val="99"/>
    <w:semiHidden/>
    <w:unhideWhenUsed/>
    <w:rsid w:val="008F1C5F"/>
    <w:pPr>
      <w:spacing w:line="240" w:lineRule="auto"/>
    </w:pPr>
    <w:rPr>
      <w:sz w:val="20"/>
      <w:szCs w:val="20"/>
    </w:rPr>
  </w:style>
  <w:style w:type="character" w:customStyle="1" w:styleId="CommentTextChar">
    <w:name w:val="Comment Text Char"/>
    <w:basedOn w:val="DefaultParagraphFont"/>
    <w:link w:val="CommentText"/>
    <w:uiPriority w:val="99"/>
    <w:semiHidden/>
    <w:rsid w:val="008F1C5F"/>
    <w:rPr>
      <w:sz w:val="20"/>
      <w:szCs w:val="20"/>
    </w:rPr>
  </w:style>
  <w:style w:type="paragraph" w:styleId="CommentSubject">
    <w:name w:val="annotation subject"/>
    <w:basedOn w:val="CommentText"/>
    <w:next w:val="CommentText"/>
    <w:link w:val="CommentSubjectChar"/>
    <w:uiPriority w:val="99"/>
    <w:semiHidden/>
    <w:unhideWhenUsed/>
    <w:rsid w:val="008F1C5F"/>
    <w:rPr>
      <w:b/>
      <w:bCs/>
    </w:rPr>
  </w:style>
  <w:style w:type="character" w:customStyle="1" w:styleId="CommentSubjectChar">
    <w:name w:val="Comment Subject Char"/>
    <w:basedOn w:val="CommentTextChar"/>
    <w:link w:val="CommentSubject"/>
    <w:uiPriority w:val="99"/>
    <w:semiHidden/>
    <w:rsid w:val="008F1C5F"/>
    <w:rPr>
      <w:b/>
      <w:bCs/>
      <w:sz w:val="20"/>
      <w:szCs w:val="20"/>
    </w:rPr>
  </w:style>
  <w:style w:type="paragraph" w:styleId="BalloonText">
    <w:name w:val="Balloon Text"/>
    <w:basedOn w:val="Normal"/>
    <w:link w:val="BalloonTextChar"/>
    <w:uiPriority w:val="99"/>
    <w:semiHidden/>
    <w:unhideWhenUsed/>
    <w:rsid w:val="008F1C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E2D4C3-4FF2-43DB-B54C-ADA84D883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Harrison Beerley</cp:lastModifiedBy>
  <cp:revision>2</cp:revision>
  <dcterms:created xsi:type="dcterms:W3CDTF">2019-02-03T20:28:00Z</dcterms:created>
  <dcterms:modified xsi:type="dcterms:W3CDTF">2019-02-03T20:28:00Z</dcterms:modified>
</cp:coreProperties>
</file>